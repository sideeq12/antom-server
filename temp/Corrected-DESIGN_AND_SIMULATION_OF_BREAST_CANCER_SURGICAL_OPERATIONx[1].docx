
<file path=[Content_Types].xml><?xml version="1.0" encoding="utf-8"?>
<Types xmlns="http://schemas.openxmlformats.org/package/2006/content-types">
  <Default Extension="jpeg" ContentType="image/jpeg"/>
  <Default Extension="webp" ContentType="image/webp"/>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150CEE" w14:textId="77777777" w:rsidR="00EB742D" w:rsidRDefault="00EB742D" w:rsidP="00EB742D">
      <w:pPr>
        <w:rPr>
          <w:b/>
          <w:bCs/>
        </w:rPr>
      </w:pPr>
    </w:p>
    <w:p w14:paraId="4C8712FC" w14:textId="5B281E06" w:rsidR="00A10BB2" w:rsidRPr="00A10BB2" w:rsidRDefault="00297DF7" w:rsidP="00A10BB2">
      <w:pPr>
        <w:spacing w:line="480" w:lineRule="auto"/>
        <w:jc w:val="center"/>
        <w:rPr>
          <w:rFonts w:ascii="Times New Roman" w:hAnsi="Times New Roman" w:cs="Times New Roman"/>
          <w:sz w:val="28"/>
          <w:szCs w:val="28"/>
        </w:rPr>
      </w:pPr>
      <w:r w:rsidRPr="00A10BB2">
        <w:rPr>
          <w:rFonts w:ascii="Times New Roman" w:hAnsi="Times New Roman" w:cs="Times New Roman"/>
          <w:sz w:val="28"/>
          <w:szCs w:val="28"/>
        </w:rPr>
        <w:t>DESIGN AND SIMULATION OF BREAST CANCER SURGICAL OPERATION USING VIRTUAL REALITY</w:t>
      </w:r>
    </w:p>
    <w:p w14:paraId="74F03432" w14:textId="77777777" w:rsidR="00A10BB2" w:rsidRPr="00A10BB2" w:rsidRDefault="00A10BB2" w:rsidP="00A10BB2">
      <w:pPr>
        <w:jc w:val="center"/>
        <w:rPr>
          <w:rFonts w:ascii="Times New Roman" w:hAnsi="Times New Roman" w:cs="Times New Roman"/>
          <w:sz w:val="28"/>
          <w:szCs w:val="28"/>
        </w:rPr>
      </w:pPr>
    </w:p>
    <w:p w14:paraId="3E0F5C86" w14:textId="77777777" w:rsidR="00A10BB2" w:rsidRPr="00A10BB2" w:rsidRDefault="00A10BB2" w:rsidP="00A10BB2">
      <w:pPr>
        <w:jc w:val="center"/>
        <w:rPr>
          <w:rFonts w:ascii="Times New Roman" w:hAnsi="Times New Roman" w:cs="Times New Roman"/>
          <w:sz w:val="28"/>
          <w:szCs w:val="28"/>
        </w:rPr>
      </w:pPr>
    </w:p>
    <w:p w14:paraId="6E5D4BFB" w14:textId="1F6B4009" w:rsidR="00A10BB2" w:rsidRPr="00A10BB2" w:rsidRDefault="00A10BB2" w:rsidP="00A10BB2">
      <w:pPr>
        <w:pStyle w:val="Title"/>
        <w:ind w:right="-46"/>
        <w:jc w:val="center"/>
        <w:rPr>
          <w:rFonts w:ascii="Times New Roman" w:hAnsi="Times New Roman" w:cs="Times New Roman"/>
          <w:sz w:val="28"/>
          <w:szCs w:val="28"/>
        </w:rPr>
      </w:pPr>
      <w:r>
        <w:rPr>
          <w:rFonts w:ascii="Times New Roman" w:hAnsi="Times New Roman" w:cs="Times New Roman"/>
          <w:sz w:val="28"/>
          <w:szCs w:val="28"/>
        </w:rPr>
        <w:t>WAHEED SODIQ A</w:t>
      </w:r>
    </w:p>
    <w:p w14:paraId="79D39182" w14:textId="72846D9E" w:rsidR="00A10BB2" w:rsidRPr="00A10BB2" w:rsidRDefault="008619B2" w:rsidP="00A10BB2">
      <w:pPr>
        <w:pStyle w:val="Title"/>
        <w:ind w:right="-46"/>
        <w:jc w:val="center"/>
        <w:rPr>
          <w:rFonts w:ascii="Times New Roman" w:hAnsi="Times New Roman" w:cs="Times New Roman"/>
          <w:sz w:val="28"/>
          <w:szCs w:val="28"/>
        </w:rPr>
      </w:pPr>
      <w:bookmarkStart w:id="0" w:name="_4yak5zozybay" w:colFirst="0" w:colLast="0"/>
      <w:bookmarkStart w:id="1" w:name="_j9y05hcuyv6u" w:colFirst="0" w:colLast="0"/>
      <w:bookmarkEnd w:id="0"/>
      <w:bookmarkEnd w:id="1"/>
      <w:r>
        <w:rPr>
          <w:rFonts w:ascii="Times New Roman" w:hAnsi="Times New Roman" w:cs="Times New Roman"/>
          <w:sz w:val="28"/>
          <w:szCs w:val="28"/>
        </w:rPr>
        <w:t>CSC/2018/172</w:t>
      </w:r>
    </w:p>
    <w:p w14:paraId="448220DC" w14:textId="77777777" w:rsidR="00A10BB2" w:rsidRPr="00A10BB2" w:rsidRDefault="00A10BB2" w:rsidP="00A10BB2">
      <w:pPr>
        <w:jc w:val="center"/>
        <w:rPr>
          <w:rFonts w:ascii="Times New Roman" w:hAnsi="Times New Roman" w:cs="Times New Roman"/>
          <w:sz w:val="28"/>
          <w:szCs w:val="28"/>
        </w:rPr>
      </w:pPr>
    </w:p>
    <w:p w14:paraId="4F3382D8" w14:textId="77777777" w:rsidR="00A10BB2" w:rsidRPr="00A10BB2" w:rsidRDefault="00A10BB2" w:rsidP="00A10BB2">
      <w:pPr>
        <w:pStyle w:val="Title"/>
        <w:ind w:right="-46"/>
        <w:jc w:val="center"/>
        <w:rPr>
          <w:rFonts w:ascii="Times New Roman" w:hAnsi="Times New Roman" w:cs="Times New Roman"/>
          <w:sz w:val="28"/>
          <w:szCs w:val="28"/>
        </w:rPr>
      </w:pPr>
      <w:r w:rsidRPr="00A10BB2">
        <w:rPr>
          <w:rFonts w:ascii="Times New Roman" w:hAnsi="Times New Roman" w:cs="Times New Roman"/>
          <w:sz w:val="28"/>
          <w:szCs w:val="28"/>
        </w:rPr>
        <w:t>BEING SUBMITTED TO THE DEPARTMENT OF COMPUTER SCIENCE AND ENGINEERING, FACULTY OF TECHNOLOGY, OBAFEMI AWOLOWO UNIVERSITY ILE-IFE, NIGERIA</w:t>
      </w:r>
    </w:p>
    <w:p w14:paraId="062F7A07" w14:textId="77777777" w:rsidR="00A10BB2" w:rsidRPr="00A10BB2" w:rsidRDefault="00A10BB2" w:rsidP="00A10BB2">
      <w:pPr>
        <w:jc w:val="center"/>
        <w:rPr>
          <w:rFonts w:ascii="Times New Roman" w:hAnsi="Times New Roman" w:cs="Times New Roman"/>
          <w:sz w:val="28"/>
          <w:szCs w:val="28"/>
        </w:rPr>
      </w:pPr>
    </w:p>
    <w:p w14:paraId="6669250C" w14:textId="77777777" w:rsidR="00A10BB2" w:rsidRPr="00A10BB2" w:rsidRDefault="00A10BB2" w:rsidP="00A10BB2">
      <w:pPr>
        <w:jc w:val="center"/>
        <w:rPr>
          <w:rFonts w:ascii="Times New Roman" w:hAnsi="Times New Roman" w:cs="Times New Roman"/>
          <w:sz w:val="28"/>
          <w:szCs w:val="28"/>
        </w:rPr>
      </w:pPr>
    </w:p>
    <w:p w14:paraId="6ABF3AA3" w14:textId="77777777" w:rsidR="00A10BB2" w:rsidRPr="00A10BB2" w:rsidRDefault="00A10BB2" w:rsidP="00A10BB2">
      <w:pPr>
        <w:pStyle w:val="Title"/>
        <w:ind w:right="-46"/>
        <w:jc w:val="center"/>
        <w:rPr>
          <w:rFonts w:ascii="Times New Roman" w:hAnsi="Times New Roman" w:cs="Times New Roman"/>
          <w:sz w:val="28"/>
          <w:szCs w:val="28"/>
        </w:rPr>
      </w:pPr>
      <w:bookmarkStart w:id="2" w:name="_5j0jbb2jjt93" w:colFirst="0" w:colLast="0"/>
      <w:bookmarkEnd w:id="2"/>
      <w:r w:rsidRPr="00A10BB2">
        <w:rPr>
          <w:rFonts w:ascii="Times New Roman" w:hAnsi="Times New Roman" w:cs="Times New Roman"/>
          <w:sz w:val="28"/>
          <w:szCs w:val="28"/>
        </w:rPr>
        <w:t>IN PARTIAL FULFILLMENT OF THE REQUIREMENT FOR THE AWARD OF BACHELOR OF SCIENCE (B.Sc) HONORS DEGREE IN COMPUTER ENGINEERING</w:t>
      </w:r>
    </w:p>
    <w:p w14:paraId="45397407" w14:textId="77777777" w:rsidR="00A10BB2" w:rsidRPr="00A10BB2" w:rsidRDefault="00A10BB2" w:rsidP="00A10BB2">
      <w:pPr>
        <w:pStyle w:val="Title"/>
        <w:ind w:right="-46"/>
        <w:jc w:val="center"/>
        <w:rPr>
          <w:rFonts w:ascii="Times New Roman" w:hAnsi="Times New Roman" w:cs="Times New Roman"/>
          <w:sz w:val="28"/>
          <w:szCs w:val="28"/>
        </w:rPr>
      </w:pPr>
      <w:bookmarkStart w:id="3" w:name="_98voncykh765" w:colFirst="0" w:colLast="0"/>
      <w:bookmarkStart w:id="4" w:name="_h9zuej2rsfpa" w:colFirst="0" w:colLast="0"/>
      <w:bookmarkStart w:id="5" w:name="_Toc143901639"/>
      <w:bookmarkEnd w:id="3"/>
      <w:bookmarkEnd w:id="4"/>
    </w:p>
    <w:p w14:paraId="48251133" w14:textId="291B07CE" w:rsidR="00A10BB2" w:rsidRPr="00A10BB2" w:rsidRDefault="00A10BB2" w:rsidP="00A10BB2">
      <w:pPr>
        <w:pStyle w:val="Title"/>
        <w:ind w:right="-46"/>
        <w:jc w:val="center"/>
        <w:rPr>
          <w:rFonts w:ascii="Times New Roman" w:hAnsi="Times New Roman" w:cs="Times New Roman"/>
          <w:sz w:val="28"/>
          <w:szCs w:val="28"/>
        </w:rPr>
      </w:pPr>
      <w:r>
        <w:rPr>
          <w:rFonts w:ascii="Times New Roman" w:hAnsi="Times New Roman" w:cs="Times New Roman"/>
          <w:sz w:val="28"/>
          <w:szCs w:val="28"/>
        </w:rPr>
        <w:t>DECEMBER</w:t>
      </w:r>
      <w:r w:rsidRPr="00A10BB2">
        <w:rPr>
          <w:rFonts w:ascii="Times New Roman" w:hAnsi="Times New Roman" w:cs="Times New Roman"/>
          <w:sz w:val="28"/>
          <w:szCs w:val="28"/>
        </w:rPr>
        <w:t>, 202</w:t>
      </w:r>
      <w:bookmarkEnd w:id="5"/>
      <w:r w:rsidRPr="00A10BB2">
        <w:rPr>
          <w:rFonts w:ascii="Times New Roman" w:hAnsi="Times New Roman" w:cs="Times New Roman"/>
          <w:sz w:val="28"/>
          <w:szCs w:val="28"/>
        </w:rPr>
        <w:t>4</w:t>
      </w:r>
    </w:p>
    <w:p w14:paraId="5111B781" w14:textId="77777777" w:rsidR="00A10BB2" w:rsidRPr="00A10BB2" w:rsidRDefault="00A10BB2" w:rsidP="00A10BB2">
      <w:pPr>
        <w:jc w:val="center"/>
        <w:rPr>
          <w:rFonts w:ascii="Times New Roman" w:eastAsiaTheme="majorEastAsia" w:hAnsi="Times New Roman" w:cs="Times New Roman"/>
          <w:b/>
          <w:sz w:val="28"/>
          <w:szCs w:val="32"/>
        </w:rPr>
        <w:sectPr w:rsidR="00A10BB2" w:rsidRPr="00A10BB2" w:rsidSect="00A10BB2">
          <w:headerReference w:type="default" r:id="rId8"/>
          <w:footerReference w:type="default" r:id="rId9"/>
          <w:pgSz w:w="12240" w:h="15840"/>
          <w:pgMar w:top="1440" w:right="1440" w:bottom="1440" w:left="1440" w:header="708" w:footer="708" w:gutter="0"/>
          <w:pgNumType w:fmt="lowerRoman"/>
          <w:cols w:space="708"/>
          <w:titlePg/>
          <w:docGrid w:linePitch="360"/>
        </w:sectPr>
      </w:pPr>
      <w:r w:rsidRPr="00A10BB2">
        <w:rPr>
          <w:rFonts w:ascii="Times New Roman" w:eastAsiaTheme="majorEastAsia" w:hAnsi="Times New Roman" w:cs="Times New Roman"/>
          <w:sz w:val="28"/>
          <w:szCs w:val="28"/>
        </w:rPr>
        <w:br w:type="page"/>
      </w:r>
    </w:p>
    <w:p w14:paraId="2FB9B1DF" w14:textId="77777777" w:rsidR="00A10BB2" w:rsidRPr="001A27ED" w:rsidRDefault="00A10BB2" w:rsidP="001A27ED">
      <w:pPr>
        <w:rPr>
          <w:b/>
          <w:bCs/>
        </w:rPr>
      </w:pPr>
      <w:bookmarkStart w:id="6" w:name="_Toc146269147"/>
      <w:bookmarkStart w:id="7" w:name="_Toc175068171"/>
      <w:bookmarkStart w:id="8" w:name="_Toc175150185"/>
      <w:bookmarkStart w:id="9" w:name="_Toc175150258"/>
      <w:bookmarkStart w:id="10" w:name="_Toc175175002"/>
      <w:bookmarkStart w:id="11" w:name="_Toc175186294"/>
      <w:r w:rsidRPr="001A27ED">
        <w:rPr>
          <w:b/>
          <w:bCs/>
        </w:rPr>
        <w:lastRenderedPageBreak/>
        <w:t>CERTIFICATION</w:t>
      </w:r>
      <w:bookmarkEnd w:id="6"/>
      <w:bookmarkEnd w:id="7"/>
      <w:bookmarkEnd w:id="8"/>
      <w:bookmarkEnd w:id="9"/>
      <w:bookmarkEnd w:id="10"/>
      <w:bookmarkEnd w:id="11"/>
    </w:p>
    <w:p w14:paraId="01E981F8" w14:textId="2B299803" w:rsidR="00A10BB2" w:rsidRPr="00A840DC" w:rsidRDefault="00A10BB2" w:rsidP="00A10BB2">
      <w:pPr>
        <w:spacing w:line="480" w:lineRule="auto"/>
        <w:jc w:val="both"/>
        <w:rPr>
          <w:rFonts w:ascii="Times New Roman" w:hAnsi="Times New Roman" w:cs="Times New Roman"/>
        </w:rPr>
      </w:pPr>
      <w:r w:rsidRPr="00A840DC">
        <w:rPr>
          <w:rFonts w:ascii="Times New Roman" w:hAnsi="Times New Roman" w:cs="Times New Roman"/>
        </w:rPr>
        <w:t xml:space="preserve">This is to certify that this project titled </w:t>
      </w:r>
      <w:r w:rsidR="00C02127">
        <w:rPr>
          <w:rFonts w:ascii="Times New Roman" w:hAnsi="Times New Roman" w:cs="Times New Roman"/>
        </w:rPr>
        <w:t>DESIGN AND SIMULATION OF BREAST CANCER SURGICAL OPERATION USING VIRTUAL REALITY</w:t>
      </w:r>
      <w:r w:rsidRPr="00A840DC">
        <w:rPr>
          <w:rFonts w:ascii="Times New Roman" w:hAnsi="Times New Roman" w:cs="Times New Roman"/>
        </w:rPr>
        <w:t xml:space="preserve"> was done by </w:t>
      </w:r>
      <w:r w:rsidR="00C02127">
        <w:rPr>
          <w:rFonts w:ascii="Times New Roman" w:hAnsi="Times New Roman" w:cs="Times New Roman"/>
        </w:rPr>
        <w:t>WAHEED SODIQ A</w:t>
      </w:r>
      <w:r>
        <w:rPr>
          <w:rFonts w:ascii="Times New Roman" w:hAnsi="Times New Roman" w:cs="Times New Roman"/>
        </w:rPr>
        <w:t xml:space="preserve"> </w:t>
      </w:r>
      <w:r w:rsidRPr="00A840DC">
        <w:rPr>
          <w:rFonts w:ascii="Times New Roman" w:hAnsi="Times New Roman" w:cs="Times New Roman"/>
        </w:rPr>
        <w:t>(CSC/201</w:t>
      </w:r>
      <w:r w:rsidR="00C02127">
        <w:rPr>
          <w:rFonts w:ascii="Times New Roman" w:hAnsi="Times New Roman" w:cs="Times New Roman"/>
        </w:rPr>
        <w:t>8</w:t>
      </w:r>
      <w:r w:rsidRPr="00A840DC">
        <w:rPr>
          <w:rFonts w:ascii="Times New Roman" w:hAnsi="Times New Roman" w:cs="Times New Roman"/>
        </w:rPr>
        <w:t>/0</w:t>
      </w:r>
      <w:r w:rsidR="00C02127">
        <w:rPr>
          <w:rFonts w:ascii="Times New Roman" w:hAnsi="Times New Roman" w:cs="Times New Roman"/>
        </w:rPr>
        <w:t>172</w:t>
      </w:r>
      <w:r w:rsidRPr="00A840DC">
        <w:rPr>
          <w:rFonts w:ascii="Times New Roman" w:hAnsi="Times New Roman" w:cs="Times New Roman"/>
        </w:rPr>
        <w:t>) of Computer Science and Engineering Department, Faculty of Technology, Obafemi Awolowo University, Ile-Ife, Osun State.</w:t>
      </w:r>
    </w:p>
    <w:p w14:paraId="762BC548" w14:textId="77777777" w:rsidR="00A10BB2" w:rsidRPr="00A840DC" w:rsidRDefault="00A10BB2" w:rsidP="00A10BB2">
      <w:pPr>
        <w:spacing w:line="480" w:lineRule="auto"/>
        <w:jc w:val="both"/>
        <w:rPr>
          <w:rFonts w:ascii="Times New Roman" w:hAnsi="Times New Roman" w:cs="Times New Roman"/>
        </w:rPr>
      </w:pPr>
    </w:p>
    <w:p w14:paraId="083C5239" w14:textId="77777777" w:rsidR="00A10BB2" w:rsidRPr="00A840DC" w:rsidRDefault="00A10BB2" w:rsidP="00A10BB2">
      <w:pPr>
        <w:spacing w:line="480" w:lineRule="auto"/>
        <w:jc w:val="both"/>
        <w:rPr>
          <w:rFonts w:ascii="Times New Roman" w:hAnsi="Times New Roman" w:cs="Times New Roman"/>
        </w:rPr>
      </w:pPr>
    </w:p>
    <w:p w14:paraId="0D2B10E1" w14:textId="77777777" w:rsidR="00A10BB2" w:rsidRPr="00A840DC" w:rsidRDefault="00A10BB2" w:rsidP="00A10BB2">
      <w:pPr>
        <w:spacing w:line="480" w:lineRule="auto"/>
        <w:jc w:val="both"/>
        <w:rPr>
          <w:rFonts w:ascii="Times New Roman" w:hAnsi="Times New Roman" w:cs="Times New Roman"/>
        </w:rPr>
      </w:pPr>
      <w:r w:rsidRPr="00A840DC">
        <w:rPr>
          <w:rFonts w:ascii="Times New Roman" w:hAnsi="Times New Roman" w:cs="Times New Roman"/>
        </w:rPr>
        <w:t>_______________________</w:t>
      </w:r>
      <w:r w:rsidRPr="00A840DC">
        <w:rPr>
          <w:rFonts w:ascii="Times New Roman" w:hAnsi="Times New Roman" w:cs="Times New Roman"/>
        </w:rPr>
        <w:tab/>
      </w:r>
      <w:r w:rsidRPr="00A840DC">
        <w:rPr>
          <w:rFonts w:ascii="Times New Roman" w:hAnsi="Times New Roman" w:cs="Times New Roman"/>
        </w:rPr>
        <w:tab/>
      </w:r>
      <w:r w:rsidRPr="00A840DC">
        <w:rPr>
          <w:rFonts w:ascii="Times New Roman" w:hAnsi="Times New Roman" w:cs="Times New Roman"/>
        </w:rPr>
        <w:tab/>
      </w:r>
      <w:r w:rsidRPr="00A840DC">
        <w:rPr>
          <w:rFonts w:ascii="Times New Roman" w:hAnsi="Times New Roman" w:cs="Times New Roman"/>
        </w:rPr>
        <w:tab/>
      </w:r>
      <w:r w:rsidRPr="00A840DC">
        <w:rPr>
          <w:rFonts w:ascii="Times New Roman" w:hAnsi="Times New Roman" w:cs="Times New Roman"/>
        </w:rPr>
        <w:tab/>
        <w:t>__________________________</w:t>
      </w:r>
    </w:p>
    <w:p w14:paraId="483335BE" w14:textId="77777777" w:rsidR="00A10BB2" w:rsidRPr="00A840DC" w:rsidRDefault="00A10BB2" w:rsidP="00A10BB2">
      <w:pPr>
        <w:spacing w:after="0" w:line="480" w:lineRule="auto"/>
        <w:jc w:val="both"/>
        <w:rPr>
          <w:rFonts w:ascii="Times New Roman" w:hAnsi="Times New Roman" w:cs="Times New Roman"/>
        </w:rPr>
      </w:pPr>
      <w:r w:rsidRPr="00A840DC">
        <w:rPr>
          <w:rFonts w:ascii="Times New Roman" w:hAnsi="Times New Roman" w:cs="Times New Roman"/>
        </w:rPr>
        <w:t xml:space="preserve">        </w:t>
      </w:r>
      <w:r>
        <w:rPr>
          <w:rFonts w:ascii="Times New Roman" w:hAnsi="Times New Roman" w:cs="Times New Roman"/>
        </w:rPr>
        <w:t>XXXXXX</w:t>
      </w:r>
      <w:r w:rsidRPr="00A840DC">
        <w:rPr>
          <w:rFonts w:ascii="Times New Roman" w:hAnsi="Times New Roman" w:cs="Times New Roman"/>
        </w:rPr>
        <w:tab/>
      </w:r>
      <w:r w:rsidRPr="00A840DC">
        <w:rPr>
          <w:rFonts w:ascii="Times New Roman" w:hAnsi="Times New Roman" w:cs="Times New Roman"/>
        </w:rPr>
        <w:tab/>
      </w:r>
      <w:r w:rsidRPr="00A840DC">
        <w:rPr>
          <w:rFonts w:ascii="Times New Roman" w:hAnsi="Times New Roman" w:cs="Times New Roman"/>
        </w:rPr>
        <w:tab/>
      </w:r>
      <w:r w:rsidRPr="00A840DC">
        <w:rPr>
          <w:rFonts w:ascii="Times New Roman" w:hAnsi="Times New Roman" w:cs="Times New Roman"/>
        </w:rPr>
        <w:tab/>
      </w:r>
      <w:r w:rsidRPr="00A840DC">
        <w:rPr>
          <w:rFonts w:ascii="Times New Roman" w:hAnsi="Times New Roman" w:cs="Times New Roman"/>
        </w:rPr>
        <w:tab/>
      </w:r>
      <w:r w:rsidRPr="00A840DC">
        <w:rPr>
          <w:rFonts w:ascii="Times New Roman" w:hAnsi="Times New Roman" w:cs="Times New Roman"/>
        </w:rPr>
        <w:tab/>
      </w:r>
      <w:r w:rsidRPr="00A840DC">
        <w:rPr>
          <w:rFonts w:ascii="Times New Roman" w:hAnsi="Times New Roman" w:cs="Times New Roman"/>
        </w:rPr>
        <w:tab/>
      </w:r>
      <w:r w:rsidRPr="00A840DC">
        <w:rPr>
          <w:rFonts w:ascii="Times New Roman" w:hAnsi="Times New Roman" w:cs="Times New Roman"/>
        </w:rPr>
        <w:tab/>
        <w:t>Date</w:t>
      </w:r>
    </w:p>
    <w:p w14:paraId="6FA1A817" w14:textId="77777777" w:rsidR="00A10BB2" w:rsidRPr="00A840DC" w:rsidRDefault="00A10BB2" w:rsidP="00A10BB2">
      <w:pPr>
        <w:rPr>
          <w:rFonts w:ascii="Times New Roman" w:hAnsi="Times New Roman" w:cs="Times New Roman"/>
        </w:rPr>
      </w:pPr>
      <w:r w:rsidRPr="00A840DC">
        <w:rPr>
          <w:rFonts w:ascii="Times New Roman" w:hAnsi="Times New Roman" w:cs="Times New Roman"/>
        </w:rPr>
        <w:t xml:space="preserve">      Project Supervisor</w:t>
      </w:r>
    </w:p>
    <w:p w14:paraId="27BA740A" w14:textId="77777777" w:rsidR="00A10BB2" w:rsidRPr="00A840DC" w:rsidRDefault="00A10BB2" w:rsidP="00A10BB2">
      <w:pPr>
        <w:spacing w:line="480" w:lineRule="auto"/>
        <w:jc w:val="both"/>
        <w:rPr>
          <w:rFonts w:ascii="Times New Roman" w:hAnsi="Times New Roman" w:cs="Times New Roman"/>
        </w:rPr>
      </w:pPr>
    </w:p>
    <w:p w14:paraId="37027CE0" w14:textId="77777777" w:rsidR="00A10BB2" w:rsidRPr="00A840DC" w:rsidRDefault="00A10BB2" w:rsidP="00A10BB2">
      <w:pPr>
        <w:spacing w:line="480" w:lineRule="auto"/>
        <w:jc w:val="both"/>
        <w:rPr>
          <w:rFonts w:ascii="Times New Roman" w:hAnsi="Times New Roman" w:cs="Times New Roman"/>
        </w:rPr>
      </w:pPr>
    </w:p>
    <w:p w14:paraId="757D5DA9" w14:textId="77777777" w:rsidR="00A10BB2" w:rsidRPr="00A840DC" w:rsidRDefault="00A10BB2" w:rsidP="00A10BB2">
      <w:pPr>
        <w:spacing w:line="480" w:lineRule="auto"/>
        <w:jc w:val="both"/>
        <w:rPr>
          <w:rFonts w:ascii="Times New Roman" w:hAnsi="Times New Roman" w:cs="Times New Roman"/>
        </w:rPr>
      </w:pPr>
      <w:r w:rsidRPr="00A840DC">
        <w:rPr>
          <w:rFonts w:ascii="Times New Roman" w:hAnsi="Times New Roman" w:cs="Times New Roman"/>
        </w:rPr>
        <w:t>_______________________</w:t>
      </w:r>
      <w:r w:rsidRPr="00A840DC">
        <w:rPr>
          <w:rFonts w:ascii="Times New Roman" w:hAnsi="Times New Roman" w:cs="Times New Roman"/>
        </w:rPr>
        <w:tab/>
      </w:r>
      <w:r w:rsidRPr="00A840DC">
        <w:rPr>
          <w:rFonts w:ascii="Times New Roman" w:hAnsi="Times New Roman" w:cs="Times New Roman"/>
        </w:rPr>
        <w:tab/>
      </w:r>
      <w:r w:rsidRPr="00A840DC">
        <w:rPr>
          <w:rFonts w:ascii="Times New Roman" w:hAnsi="Times New Roman" w:cs="Times New Roman"/>
        </w:rPr>
        <w:tab/>
      </w:r>
      <w:r w:rsidRPr="00A840DC">
        <w:rPr>
          <w:rFonts w:ascii="Times New Roman" w:hAnsi="Times New Roman" w:cs="Times New Roman"/>
        </w:rPr>
        <w:tab/>
      </w:r>
      <w:r w:rsidRPr="00A840DC">
        <w:rPr>
          <w:rFonts w:ascii="Times New Roman" w:hAnsi="Times New Roman" w:cs="Times New Roman"/>
        </w:rPr>
        <w:tab/>
        <w:t>__________________________</w:t>
      </w:r>
    </w:p>
    <w:p w14:paraId="657F16C0" w14:textId="77777777" w:rsidR="00A10BB2" w:rsidRPr="00A840DC" w:rsidRDefault="00A10BB2" w:rsidP="00A10BB2">
      <w:pPr>
        <w:spacing w:after="0" w:line="480" w:lineRule="auto"/>
        <w:jc w:val="both"/>
        <w:rPr>
          <w:rFonts w:ascii="Times New Roman" w:hAnsi="Times New Roman" w:cs="Times New Roman"/>
        </w:rPr>
      </w:pPr>
      <w:r w:rsidRPr="00A840DC">
        <w:rPr>
          <w:rFonts w:ascii="Times New Roman" w:hAnsi="Times New Roman" w:cs="Times New Roman"/>
        </w:rPr>
        <w:t xml:space="preserve">    Prof. A. O. Oluwatope</w:t>
      </w:r>
      <w:r w:rsidRPr="00A840DC">
        <w:rPr>
          <w:rFonts w:ascii="Times New Roman" w:hAnsi="Times New Roman" w:cs="Times New Roman"/>
        </w:rPr>
        <w:tab/>
      </w:r>
      <w:r w:rsidRPr="00A840DC">
        <w:rPr>
          <w:rFonts w:ascii="Times New Roman" w:hAnsi="Times New Roman" w:cs="Times New Roman"/>
        </w:rPr>
        <w:tab/>
      </w:r>
      <w:r w:rsidRPr="00A840DC">
        <w:rPr>
          <w:rFonts w:ascii="Times New Roman" w:hAnsi="Times New Roman" w:cs="Times New Roman"/>
        </w:rPr>
        <w:tab/>
      </w:r>
      <w:r w:rsidRPr="00A840DC">
        <w:rPr>
          <w:rFonts w:ascii="Times New Roman" w:hAnsi="Times New Roman" w:cs="Times New Roman"/>
        </w:rPr>
        <w:tab/>
      </w:r>
      <w:r w:rsidRPr="00A840DC">
        <w:rPr>
          <w:rFonts w:ascii="Times New Roman" w:hAnsi="Times New Roman" w:cs="Times New Roman"/>
        </w:rPr>
        <w:tab/>
      </w:r>
      <w:r w:rsidRPr="00A840DC">
        <w:rPr>
          <w:rFonts w:ascii="Times New Roman" w:hAnsi="Times New Roman" w:cs="Times New Roman"/>
        </w:rPr>
        <w:tab/>
      </w:r>
      <w:r w:rsidRPr="00A840DC">
        <w:rPr>
          <w:rFonts w:ascii="Times New Roman" w:hAnsi="Times New Roman" w:cs="Times New Roman"/>
        </w:rPr>
        <w:tab/>
        <w:t>Date</w:t>
      </w:r>
    </w:p>
    <w:p w14:paraId="5798B56A" w14:textId="77777777" w:rsidR="00A10BB2" w:rsidRPr="00A840DC" w:rsidRDefault="00A10BB2" w:rsidP="00A10BB2">
      <w:pPr>
        <w:rPr>
          <w:rFonts w:ascii="Times New Roman" w:hAnsi="Times New Roman" w:cs="Times New Roman"/>
        </w:rPr>
      </w:pPr>
      <w:r w:rsidRPr="00A840DC">
        <w:rPr>
          <w:rFonts w:ascii="Times New Roman" w:hAnsi="Times New Roman" w:cs="Times New Roman"/>
        </w:rPr>
        <w:t xml:space="preserve">     Head of Department</w:t>
      </w:r>
    </w:p>
    <w:p w14:paraId="18749268" w14:textId="77777777" w:rsidR="00A10BB2" w:rsidRDefault="00A10BB2" w:rsidP="00A10BB2">
      <w:pPr>
        <w:rPr>
          <w:rFonts w:eastAsiaTheme="majorEastAsia" w:cstheme="majorBidi"/>
          <w:b/>
          <w:sz w:val="28"/>
          <w:szCs w:val="32"/>
        </w:rPr>
      </w:pPr>
      <w:r>
        <w:rPr>
          <w:rFonts w:eastAsiaTheme="majorEastAsia" w:cstheme="majorBidi"/>
          <w:b/>
          <w:sz w:val="28"/>
          <w:szCs w:val="32"/>
        </w:rPr>
        <w:br w:type="page"/>
      </w:r>
    </w:p>
    <w:p w14:paraId="4B214CAA" w14:textId="77777777" w:rsidR="00A10BB2" w:rsidRPr="001A27ED" w:rsidRDefault="00A10BB2" w:rsidP="001A27ED">
      <w:pPr>
        <w:rPr>
          <w:b/>
          <w:bCs/>
        </w:rPr>
      </w:pPr>
      <w:bookmarkStart w:id="12" w:name="_Toc146269148"/>
      <w:bookmarkStart w:id="13" w:name="_Toc175068172"/>
      <w:bookmarkStart w:id="14" w:name="_Toc175150186"/>
      <w:bookmarkStart w:id="15" w:name="_Toc175150259"/>
      <w:bookmarkStart w:id="16" w:name="_Toc175175003"/>
      <w:bookmarkStart w:id="17" w:name="_Toc175186295"/>
      <w:r w:rsidRPr="001A27ED">
        <w:rPr>
          <w:b/>
          <w:bCs/>
        </w:rPr>
        <w:lastRenderedPageBreak/>
        <w:t>DEDICATION</w:t>
      </w:r>
      <w:bookmarkEnd w:id="12"/>
      <w:bookmarkEnd w:id="13"/>
      <w:bookmarkEnd w:id="14"/>
      <w:bookmarkEnd w:id="15"/>
      <w:bookmarkEnd w:id="16"/>
      <w:bookmarkEnd w:id="17"/>
    </w:p>
    <w:p w14:paraId="5786E807" w14:textId="77777777" w:rsidR="00A10BB2" w:rsidRPr="00A840DC" w:rsidRDefault="00A10BB2" w:rsidP="00A10BB2">
      <w:pPr>
        <w:spacing w:line="480" w:lineRule="auto"/>
        <w:jc w:val="both"/>
        <w:rPr>
          <w:rFonts w:ascii="Times New Roman" w:hAnsi="Times New Roman" w:cs="Times New Roman"/>
        </w:rPr>
      </w:pPr>
      <w:r w:rsidRPr="00A840DC">
        <w:rPr>
          <w:rFonts w:ascii="Times New Roman" w:hAnsi="Times New Roman" w:cs="Times New Roman"/>
        </w:rPr>
        <w:t>[TO DO]</w:t>
      </w:r>
    </w:p>
    <w:p w14:paraId="69F6109F" w14:textId="77777777" w:rsidR="00297DF7" w:rsidRDefault="00297DF7" w:rsidP="00297DF7">
      <w:pPr>
        <w:rPr>
          <w:b/>
          <w:bCs/>
        </w:rPr>
      </w:pPr>
    </w:p>
    <w:p w14:paraId="38D06475" w14:textId="77777777" w:rsidR="00297DF7" w:rsidRDefault="00297DF7" w:rsidP="00297DF7">
      <w:pPr>
        <w:rPr>
          <w:b/>
          <w:bCs/>
        </w:rPr>
      </w:pPr>
    </w:p>
    <w:p w14:paraId="08F421B7" w14:textId="77777777" w:rsidR="00297DF7" w:rsidRPr="00297DF7" w:rsidRDefault="00297DF7" w:rsidP="00297DF7"/>
    <w:p w14:paraId="40B13F81" w14:textId="77777777" w:rsidR="00297DF7" w:rsidRPr="00297DF7" w:rsidRDefault="00297DF7" w:rsidP="00297DF7">
      <w:r w:rsidRPr="00297DF7">
        <w:br/>
      </w:r>
    </w:p>
    <w:p w14:paraId="18BE11B8" w14:textId="77777777" w:rsidR="00297DF7" w:rsidRPr="00BE4184" w:rsidRDefault="00297DF7" w:rsidP="00BE4184">
      <w:pPr>
        <w:spacing w:line="480" w:lineRule="auto"/>
        <w:rPr>
          <w:rFonts w:ascii="Times New Roman" w:hAnsi="Times New Roman" w:cs="Times New Roman"/>
          <w:b/>
          <w:bCs/>
        </w:rPr>
        <w:sectPr w:rsidR="00297DF7" w:rsidRPr="00BE418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r w:rsidRPr="00297DF7">
        <w:rPr>
          <w:b/>
          <w:bCs/>
        </w:rPr>
        <w:t> </w:t>
      </w:r>
    </w:p>
    <w:p w14:paraId="6ADDFCB8" w14:textId="3674A327" w:rsidR="00297DF7" w:rsidRPr="00DE2BD7" w:rsidRDefault="00DE2BD7" w:rsidP="0074417D">
      <w:pPr>
        <w:pStyle w:val="Heading1"/>
        <w:rPr>
          <w:rFonts w:ascii="Times New Roman" w:hAnsi="Times New Roman" w:cs="Times New Roman"/>
          <w:b/>
          <w:bCs/>
          <w:color w:val="auto"/>
          <w:sz w:val="32"/>
          <w:szCs w:val="32"/>
        </w:rPr>
      </w:pPr>
      <w:r>
        <w:rPr>
          <w:rFonts w:ascii="Times New Roman" w:hAnsi="Times New Roman" w:cs="Times New Roman"/>
          <w:b/>
          <w:bCs/>
          <w:color w:val="auto"/>
          <w:sz w:val="32"/>
          <w:szCs w:val="32"/>
        </w:rPr>
        <w:lastRenderedPageBreak/>
        <w:t xml:space="preserve">: </w:t>
      </w:r>
      <w:r w:rsidR="00C81224" w:rsidRPr="00DE2BD7">
        <w:rPr>
          <w:rFonts w:ascii="Times New Roman" w:hAnsi="Times New Roman" w:cs="Times New Roman"/>
          <w:b/>
          <w:bCs/>
          <w:color w:val="auto"/>
          <w:sz w:val="24"/>
          <w:szCs w:val="24"/>
        </w:rPr>
        <w:t>INTRODUCTION</w:t>
      </w:r>
    </w:p>
    <w:p w14:paraId="61351C46" w14:textId="77777777" w:rsidR="00297DF7" w:rsidRPr="003540E1" w:rsidRDefault="00297DF7" w:rsidP="004D7832">
      <w:pPr>
        <w:pStyle w:val="Heading2"/>
        <w:rPr>
          <w:b/>
          <w:bCs/>
        </w:rPr>
      </w:pPr>
      <w:r w:rsidRPr="003540E1">
        <w:rPr>
          <w:b/>
          <w:bCs/>
        </w:rPr>
        <w:t>Background study</w:t>
      </w:r>
    </w:p>
    <w:p w14:paraId="4D8A85F7" w14:textId="117AC9F2" w:rsidR="00297DF7" w:rsidRPr="00BE4184" w:rsidRDefault="00297DF7" w:rsidP="00CE38DF">
      <w:pPr>
        <w:spacing w:line="480" w:lineRule="auto"/>
        <w:rPr>
          <w:rFonts w:ascii="Times New Roman" w:hAnsi="Times New Roman" w:cs="Times New Roman"/>
        </w:rPr>
      </w:pPr>
      <w:r w:rsidRPr="00BE4184">
        <w:rPr>
          <w:rFonts w:ascii="Times New Roman" w:hAnsi="Times New Roman" w:cs="Times New Roman"/>
        </w:rPr>
        <w:t>Cancer is one of the most dangerous diseases to humans, and yet no permanent cure has been developed for it. Among the various types of cancer, breast cancer (BC) remains one of the most common and deadly, particularly for women.</w:t>
      </w:r>
      <w:r w:rsidR="0068613E" w:rsidRPr="00BE4184">
        <w:rPr>
          <w:rFonts w:ascii="Times New Roman" w:hAnsi="Times New Roman" w:cs="Times New Roman"/>
        </w:rPr>
        <w:t xml:space="preserve"> </w:t>
      </w:r>
      <w:r w:rsidR="003B5E62" w:rsidRPr="00BE4184">
        <w:rPr>
          <w:rFonts w:ascii="Times New Roman" w:hAnsi="Times New Roman" w:cs="Times New Roman"/>
        </w:rPr>
        <w:t>According to Adenipekun et al</w:t>
      </w:r>
      <w:r w:rsidR="00F514F1">
        <w:rPr>
          <w:rFonts w:ascii="Times New Roman" w:hAnsi="Times New Roman" w:cs="Times New Roman"/>
        </w:rPr>
        <w:t>.</w:t>
      </w:r>
      <w:r w:rsidR="003B5E62" w:rsidRPr="00BE4184">
        <w:rPr>
          <w:rFonts w:ascii="Times New Roman" w:hAnsi="Times New Roman" w:cs="Times New Roman"/>
        </w:rPr>
        <w:t xml:space="preserve"> (2005), the estimated mortality for breast cancer in Nigeria is (20%),</w:t>
      </w:r>
      <w:r w:rsidR="00B52B60" w:rsidRPr="00BE4184">
        <w:rPr>
          <w:rFonts w:ascii="Times New Roman" w:hAnsi="Times New Roman" w:cs="Times New Roman"/>
        </w:rPr>
        <w:t xml:space="preserve"> </w:t>
      </w:r>
      <w:r w:rsidR="003B5E62" w:rsidRPr="00BE4184">
        <w:rPr>
          <w:rFonts w:ascii="Times New Roman" w:hAnsi="Times New Roman" w:cs="Times New Roman"/>
        </w:rPr>
        <w:t>followed by liver (16%) and prostate (13%).</w:t>
      </w:r>
      <w:r w:rsidRPr="00BE4184">
        <w:rPr>
          <w:rFonts w:ascii="Times New Roman" w:hAnsi="Times New Roman" w:cs="Times New Roman"/>
        </w:rPr>
        <w:t xml:space="preserve"> </w:t>
      </w:r>
      <w:r w:rsidR="001A27ED">
        <w:rPr>
          <w:rFonts w:ascii="Times New Roman" w:hAnsi="Times New Roman" w:cs="Times New Roman"/>
        </w:rPr>
        <w:t>And g</w:t>
      </w:r>
      <w:r w:rsidRPr="00BE4184">
        <w:rPr>
          <w:rFonts w:ascii="Times New Roman" w:hAnsi="Times New Roman" w:cs="Times New Roman"/>
        </w:rPr>
        <w:t>lobally, breast cancer is the leading cause of cancer-related deaths among women, with an estimated 2</w:t>
      </w:r>
      <w:r w:rsidR="001A27ED">
        <w:rPr>
          <w:rFonts w:ascii="Times New Roman" w:hAnsi="Times New Roman" w:cs="Times New Roman"/>
        </w:rPr>
        <w:t>4.5</w:t>
      </w:r>
      <w:r w:rsidRPr="00BE4184">
        <w:rPr>
          <w:rFonts w:ascii="Times New Roman" w:hAnsi="Times New Roman" w:cs="Times New Roman"/>
        </w:rPr>
        <w:t>% incident rate</w:t>
      </w:r>
      <w:r w:rsidR="00CE38DF">
        <w:rPr>
          <w:rFonts w:ascii="Times New Roman" w:hAnsi="Times New Roman" w:cs="Times New Roman"/>
        </w:rPr>
        <w:t xml:space="preserve"> (</w:t>
      </w:r>
      <w:r w:rsidR="00D13587">
        <w:rPr>
          <w:rFonts w:ascii="Times New Roman" w:hAnsi="Times New Roman" w:cs="Times New Roman"/>
        </w:rPr>
        <w:t>Flavia Zita Francies et al</w:t>
      </w:r>
      <w:r w:rsidR="00F514F1">
        <w:rPr>
          <w:rFonts w:ascii="Times New Roman" w:hAnsi="Times New Roman" w:cs="Times New Roman"/>
        </w:rPr>
        <w:t>.</w:t>
      </w:r>
      <w:r w:rsidR="00CE38DF">
        <w:rPr>
          <w:rFonts w:ascii="Times New Roman" w:hAnsi="Times New Roman" w:cs="Times New Roman"/>
        </w:rPr>
        <w:t xml:space="preserve">, </w:t>
      </w:r>
      <w:r w:rsidR="00CE38DF" w:rsidRPr="00CE38DF">
        <w:rPr>
          <w:rFonts w:ascii="Times New Roman" w:hAnsi="Times New Roman" w:cs="Times New Roman"/>
        </w:rPr>
        <w:t>2020</w:t>
      </w:r>
      <w:r w:rsidR="00CE38DF">
        <w:rPr>
          <w:rFonts w:ascii="Times New Roman" w:hAnsi="Times New Roman" w:cs="Times New Roman"/>
        </w:rPr>
        <w:t>)</w:t>
      </w:r>
      <w:r w:rsidRPr="00BE4184">
        <w:rPr>
          <w:rFonts w:ascii="Times New Roman" w:hAnsi="Times New Roman" w:cs="Times New Roman"/>
        </w:rPr>
        <w:t>.</w:t>
      </w:r>
    </w:p>
    <w:p w14:paraId="56423B15" w14:textId="77777777" w:rsidR="00297DF7" w:rsidRPr="00BE4184" w:rsidRDefault="00297DF7" w:rsidP="00BE4184">
      <w:pPr>
        <w:spacing w:line="480" w:lineRule="auto"/>
        <w:rPr>
          <w:rFonts w:ascii="Times New Roman" w:hAnsi="Times New Roman" w:cs="Times New Roman"/>
        </w:rPr>
      </w:pPr>
      <w:r w:rsidRPr="00BE4184">
        <w:rPr>
          <w:rFonts w:ascii="Times New Roman" w:hAnsi="Times New Roman" w:cs="Times New Roman"/>
        </w:rPr>
        <w:t>One of the prevalent challenges in managing breast cancer is the psychological barrier many patients face regarding surgical intervention. Fear and negative perceptions about undergoing surgical tumor removal often deter individuals from seeking timely and effective treatment. This issue underscores the need for innovative methods to foster trust and reliability between patients and medical professionals.</w:t>
      </w:r>
    </w:p>
    <w:p w14:paraId="45E1731D" w14:textId="77777777" w:rsidR="00297DF7" w:rsidRPr="00BE4184" w:rsidRDefault="00297DF7" w:rsidP="00BE4184">
      <w:pPr>
        <w:spacing w:line="480" w:lineRule="auto"/>
        <w:rPr>
          <w:rFonts w:ascii="Times New Roman" w:hAnsi="Times New Roman" w:cs="Times New Roman"/>
        </w:rPr>
      </w:pPr>
      <w:r w:rsidRPr="00BE4184">
        <w:rPr>
          <w:rFonts w:ascii="Times New Roman" w:hAnsi="Times New Roman" w:cs="Times New Roman"/>
        </w:rPr>
        <w:t>This psychological barrier often leads to delays in treatment or complete avoidance, significantly lowering survival rates. In order to amend this prevalent issue, there needs for methods to increase patient reliability on the medical experts.</w:t>
      </w:r>
    </w:p>
    <w:p w14:paraId="7509FB3F" w14:textId="77777777" w:rsidR="00297DF7" w:rsidRPr="00BE4184" w:rsidRDefault="00297DF7" w:rsidP="00BE4184">
      <w:pPr>
        <w:spacing w:line="480" w:lineRule="auto"/>
        <w:rPr>
          <w:rFonts w:ascii="Times New Roman" w:hAnsi="Times New Roman" w:cs="Times New Roman"/>
        </w:rPr>
      </w:pPr>
      <w:r w:rsidRPr="00BE4184">
        <w:rPr>
          <w:rFonts w:ascii="Times New Roman" w:hAnsi="Times New Roman" w:cs="Times New Roman"/>
        </w:rPr>
        <w:t>An impactful way to address these challenges is by enhancing the training facilities available to medical practitioners and trainees. This is where Virtual Reality (VR) proves invaluable. Virtual Reality is a trending technology where a digital replica of the real or physical object is created, and interacted with virtually.  By offering immersive and conscious experiences, it enables medical professionals to refine their skills in a simulated environment. </w:t>
      </w:r>
    </w:p>
    <w:p w14:paraId="4FB6F9C6" w14:textId="77777777" w:rsidR="00DF3B67" w:rsidRPr="00BE4184" w:rsidRDefault="00DF3B67" w:rsidP="00BE4184">
      <w:pPr>
        <w:spacing w:line="480" w:lineRule="auto"/>
        <w:rPr>
          <w:rFonts w:ascii="Times New Roman" w:hAnsi="Times New Roman" w:cs="Times New Roman"/>
        </w:rPr>
      </w:pPr>
    </w:p>
    <w:p w14:paraId="4B459097" w14:textId="04159440" w:rsidR="00297DF7" w:rsidRPr="003540E1" w:rsidRDefault="00297DF7" w:rsidP="004D7832">
      <w:pPr>
        <w:pStyle w:val="Heading2"/>
        <w:rPr>
          <w:b/>
          <w:bCs/>
        </w:rPr>
      </w:pPr>
      <w:r w:rsidRPr="003540E1">
        <w:rPr>
          <w:b/>
          <w:bCs/>
        </w:rPr>
        <w:lastRenderedPageBreak/>
        <w:t>Problem Statement</w:t>
      </w:r>
    </w:p>
    <w:p w14:paraId="46C8CF6A" w14:textId="5B56F900" w:rsidR="00297DF7" w:rsidRPr="00BE4184" w:rsidRDefault="00297DF7" w:rsidP="00BE4184">
      <w:pPr>
        <w:spacing w:line="480" w:lineRule="auto"/>
        <w:rPr>
          <w:rFonts w:ascii="Times New Roman" w:hAnsi="Times New Roman" w:cs="Times New Roman"/>
        </w:rPr>
      </w:pPr>
      <w:r w:rsidRPr="00BE4184">
        <w:rPr>
          <w:rFonts w:ascii="Times New Roman" w:hAnsi="Times New Roman" w:cs="Times New Roman"/>
        </w:rPr>
        <w:t xml:space="preserve">In the traditional training method, the cost and time required for trainee and medical students to have hands-on experience in surgical operations depends on number </w:t>
      </w:r>
      <w:r w:rsidR="00C32B5F" w:rsidRPr="00BE4184">
        <w:rPr>
          <w:rFonts w:ascii="Times New Roman" w:hAnsi="Times New Roman" w:cs="Times New Roman"/>
        </w:rPr>
        <w:t>of operations</w:t>
      </w:r>
      <w:r w:rsidRPr="00BE4184">
        <w:rPr>
          <w:rFonts w:ascii="Times New Roman" w:hAnsi="Times New Roman" w:cs="Times New Roman"/>
        </w:rPr>
        <w:t xml:space="preserve"> performed, during the training period, also the patient perspective of being operated by trainee. This is majorly due to lack of a simulation platform to give trainees and staff more hands on experience needed to perfect their skill. Recognizing this challenge there’s need for critically innovative platform that analyze the patient data in 3D, allows simulation of the surgical operations and provide the report of the simulation.</w:t>
      </w:r>
      <w:r w:rsidR="00C32B5F">
        <w:rPr>
          <w:rFonts w:ascii="Times New Roman" w:hAnsi="Times New Roman" w:cs="Times New Roman"/>
        </w:rPr>
        <w:t xml:space="preserve"> </w:t>
      </w:r>
    </w:p>
    <w:p w14:paraId="20C9F831" w14:textId="77777777" w:rsidR="00297DF7" w:rsidRPr="004D7832" w:rsidRDefault="00297DF7" w:rsidP="00BE4184">
      <w:pPr>
        <w:spacing w:line="480" w:lineRule="auto"/>
        <w:rPr>
          <w:rFonts w:ascii="Times New Roman" w:hAnsi="Times New Roman" w:cs="Times New Roman"/>
          <w:b/>
          <w:bCs/>
        </w:rPr>
      </w:pPr>
    </w:p>
    <w:p w14:paraId="4EF1FDDA" w14:textId="4AE50D14" w:rsidR="00297DF7" w:rsidRPr="004D7832" w:rsidRDefault="00297DF7" w:rsidP="004D7832">
      <w:pPr>
        <w:pStyle w:val="Heading2"/>
        <w:rPr>
          <w:b/>
          <w:bCs/>
        </w:rPr>
      </w:pPr>
      <w:r w:rsidRPr="004D7832">
        <w:rPr>
          <w:b/>
          <w:bCs/>
        </w:rPr>
        <w:t>Scope of the project</w:t>
      </w:r>
    </w:p>
    <w:p w14:paraId="34A46857" w14:textId="77777777" w:rsidR="00297DF7" w:rsidRPr="00BE4184" w:rsidRDefault="00297DF7" w:rsidP="00BE4184">
      <w:pPr>
        <w:spacing w:line="480" w:lineRule="auto"/>
        <w:rPr>
          <w:rFonts w:ascii="Times New Roman" w:hAnsi="Times New Roman" w:cs="Times New Roman"/>
        </w:rPr>
      </w:pPr>
      <w:r w:rsidRPr="00BE4184">
        <w:rPr>
          <w:rFonts w:ascii="Times New Roman" w:hAnsi="Times New Roman" w:cs="Times New Roman"/>
        </w:rPr>
        <w:t>This project work is focused and limited to the design and simulation of the breast cancer surgical operations (mastectomy and lumpectomy), including generating 3D models of the patient from the patient scan, providing a final report of the virtual surgical procedure simulated.</w:t>
      </w:r>
    </w:p>
    <w:p w14:paraId="2243AAC6" w14:textId="77777777" w:rsidR="00297DF7" w:rsidRPr="004D7832" w:rsidRDefault="00297DF7" w:rsidP="004D7832">
      <w:pPr>
        <w:pStyle w:val="Heading2"/>
        <w:rPr>
          <w:b/>
          <w:bCs/>
        </w:rPr>
      </w:pPr>
      <w:r w:rsidRPr="004D7832">
        <w:rPr>
          <w:b/>
          <w:bCs/>
        </w:rPr>
        <w:t>Aim and Objectives</w:t>
      </w:r>
    </w:p>
    <w:p w14:paraId="18FB2741" w14:textId="3AB90B65" w:rsidR="00297DF7" w:rsidRPr="00BE4184" w:rsidDel="008630EA" w:rsidRDefault="008630EA" w:rsidP="00BE4184">
      <w:pPr>
        <w:spacing w:line="480" w:lineRule="auto"/>
        <w:rPr>
          <w:del w:id="18" w:author="ENGR SHO" w:date="2025-03-16T12:53:00Z"/>
          <w:rFonts w:ascii="Times New Roman" w:hAnsi="Times New Roman" w:cs="Times New Roman"/>
        </w:rPr>
      </w:pPr>
      <w:ins w:id="19" w:author="ENGR SHO" w:date="2025-03-16T12:54:00Z">
        <w:r>
          <w:rPr>
            <w:rFonts w:ascii="Times New Roman" w:hAnsi="Times New Roman" w:cs="Times New Roman"/>
          </w:rPr>
          <w:t xml:space="preserve">This s too long for aim </w:t>
        </w:r>
      </w:ins>
      <w:del w:id="20" w:author="ENGR SHO" w:date="2025-03-16T12:54:00Z">
        <w:r w:rsidR="00297DF7" w:rsidRPr="00BE4184" w:rsidDel="008630EA">
          <w:rPr>
            <w:rFonts w:ascii="Times New Roman" w:hAnsi="Times New Roman" w:cs="Times New Roman"/>
          </w:rPr>
          <w:delText>The aim of the project is to design an innovati</w:delText>
        </w:r>
        <w:r w:rsidR="00C32B5F" w:rsidDel="008630EA">
          <w:rPr>
            <w:rFonts w:ascii="Times New Roman" w:hAnsi="Times New Roman" w:cs="Times New Roman"/>
          </w:rPr>
          <w:delText>ve</w:delText>
        </w:r>
        <w:r w:rsidR="00297DF7" w:rsidRPr="00BE4184" w:rsidDel="008630EA">
          <w:rPr>
            <w:rFonts w:ascii="Times New Roman" w:hAnsi="Times New Roman" w:cs="Times New Roman"/>
          </w:rPr>
          <w:delText xml:space="preserve"> platform using Virtual Reality (VR) technology to allow performance and simulation of virtual surgical procedures on patient 3D models with focus on enhancing medical trainee’s immersive experience and skill in breast cancer treatment without the need of live patients.</w:delText>
        </w:r>
      </w:del>
    </w:p>
    <w:p w14:paraId="761D9A5D" w14:textId="77777777" w:rsidR="00297DF7" w:rsidRPr="00BE4184" w:rsidRDefault="00297DF7" w:rsidP="00BE4184">
      <w:pPr>
        <w:spacing w:line="480" w:lineRule="auto"/>
        <w:rPr>
          <w:rFonts w:ascii="Times New Roman" w:hAnsi="Times New Roman" w:cs="Times New Roman"/>
        </w:rPr>
      </w:pPr>
    </w:p>
    <w:p w14:paraId="68B7D300" w14:textId="77777777" w:rsidR="00297DF7" w:rsidRPr="00BE4184" w:rsidRDefault="00297DF7" w:rsidP="00BE4184">
      <w:pPr>
        <w:spacing w:line="480" w:lineRule="auto"/>
        <w:rPr>
          <w:rFonts w:ascii="Times New Roman" w:hAnsi="Times New Roman" w:cs="Times New Roman"/>
        </w:rPr>
      </w:pPr>
      <w:r w:rsidRPr="00BE4184">
        <w:rPr>
          <w:rFonts w:ascii="Times New Roman" w:hAnsi="Times New Roman" w:cs="Times New Roman"/>
        </w:rPr>
        <w:t>The specific objectives of this project are to:</w:t>
      </w:r>
    </w:p>
    <w:p w14:paraId="6F269285" w14:textId="33E8B3B6" w:rsidR="00297DF7" w:rsidRPr="00BE4184" w:rsidRDefault="008630EA" w:rsidP="008630EA">
      <w:pPr>
        <w:spacing w:line="480" w:lineRule="auto"/>
        <w:ind w:left="360"/>
        <w:rPr>
          <w:rFonts w:ascii="Times New Roman" w:hAnsi="Times New Roman" w:cs="Times New Roman"/>
        </w:rPr>
        <w:pPrChange w:id="21" w:author="ENGR SHO" w:date="2025-03-16T12:53:00Z">
          <w:pPr>
            <w:numPr>
              <w:numId w:val="1"/>
            </w:numPr>
            <w:tabs>
              <w:tab w:val="num" w:pos="720"/>
            </w:tabs>
            <w:spacing w:line="480" w:lineRule="auto"/>
            <w:ind w:left="720" w:hanging="360"/>
          </w:pPr>
        </w:pPrChange>
      </w:pPr>
      <w:ins w:id="22" w:author="ENGR SHO" w:date="2025-03-16T12:53:00Z">
        <w:r>
          <w:rPr>
            <w:rFonts w:ascii="Times New Roman" w:hAnsi="Times New Roman" w:cs="Times New Roman"/>
          </w:rPr>
          <w:lastRenderedPageBreak/>
          <w:t xml:space="preserve">i.  </w:t>
        </w:r>
      </w:ins>
      <w:ins w:id="23" w:author="ENGR SHO" w:date="2025-03-16T12:54:00Z">
        <w:r>
          <w:rPr>
            <w:rFonts w:ascii="Times New Roman" w:hAnsi="Times New Roman" w:cs="Times New Roman"/>
          </w:rPr>
          <w:t>g</w:t>
        </w:r>
      </w:ins>
      <w:del w:id="24" w:author="ENGR SHO" w:date="2025-03-16T12:54:00Z">
        <w:r w:rsidR="00297DF7" w:rsidRPr="00BE4184" w:rsidDel="008630EA">
          <w:rPr>
            <w:rFonts w:ascii="Times New Roman" w:hAnsi="Times New Roman" w:cs="Times New Roman"/>
          </w:rPr>
          <w:delText>G</w:delText>
        </w:r>
      </w:del>
      <w:r w:rsidR="00297DF7" w:rsidRPr="00BE4184">
        <w:rPr>
          <w:rFonts w:ascii="Times New Roman" w:hAnsi="Times New Roman" w:cs="Times New Roman"/>
        </w:rPr>
        <w:t xml:space="preserve">enerate 3D models of </w:t>
      </w:r>
      <w:del w:id="25" w:author="ENGR SHO" w:date="2025-03-16T12:54:00Z">
        <w:r w:rsidR="00297DF7" w:rsidRPr="00BE4184" w:rsidDel="008630EA">
          <w:rPr>
            <w:rFonts w:ascii="Times New Roman" w:hAnsi="Times New Roman" w:cs="Times New Roman"/>
          </w:rPr>
          <w:delText>the</w:delText>
        </w:r>
      </w:del>
      <w:r w:rsidR="00297DF7" w:rsidRPr="00BE4184">
        <w:rPr>
          <w:rFonts w:ascii="Times New Roman" w:hAnsi="Times New Roman" w:cs="Times New Roman"/>
        </w:rPr>
        <w:t xml:space="preserve"> patient's torso from the patient </w:t>
      </w:r>
      <w:del w:id="26" w:author="ENGR SHO" w:date="2025-03-16T12:54:00Z">
        <w:r w:rsidR="00297DF7" w:rsidRPr="00BE4184" w:rsidDel="008630EA">
          <w:rPr>
            <w:rFonts w:ascii="Times New Roman" w:hAnsi="Times New Roman" w:cs="Times New Roman"/>
          </w:rPr>
          <w:delText xml:space="preserve">MRI </w:delText>
        </w:r>
      </w:del>
      <w:ins w:id="27" w:author="ENGR SHO" w:date="2025-03-16T12:54:00Z">
        <w:r>
          <w:rPr>
            <w:rFonts w:ascii="Times New Roman" w:hAnsi="Times New Roman" w:cs="Times New Roman"/>
          </w:rPr>
          <w:t>write in full</w:t>
        </w:r>
        <w:r w:rsidRPr="00BE4184">
          <w:rPr>
            <w:rFonts w:ascii="Times New Roman" w:hAnsi="Times New Roman" w:cs="Times New Roman"/>
          </w:rPr>
          <w:t xml:space="preserve"> </w:t>
        </w:r>
      </w:ins>
      <w:r w:rsidR="00297DF7" w:rsidRPr="00BE4184">
        <w:rPr>
          <w:rFonts w:ascii="Times New Roman" w:hAnsi="Times New Roman" w:cs="Times New Roman"/>
        </w:rPr>
        <w:t>scan and biodata </w:t>
      </w:r>
    </w:p>
    <w:p w14:paraId="35CFEB42" w14:textId="2968BE28" w:rsidR="00297DF7" w:rsidRPr="00BE4184" w:rsidRDefault="008630EA" w:rsidP="008630EA">
      <w:pPr>
        <w:spacing w:line="480" w:lineRule="auto"/>
        <w:ind w:left="360"/>
        <w:rPr>
          <w:rFonts w:ascii="Times New Roman" w:hAnsi="Times New Roman" w:cs="Times New Roman"/>
        </w:rPr>
        <w:pPrChange w:id="28" w:author="ENGR SHO" w:date="2025-03-16T12:53:00Z">
          <w:pPr>
            <w:numPr>
              <w:numId w:val="1"/>
            </w:numPr>
            <w:tabs>
              <w:tab w:val="num" w:pos="720"/>
            </w:tabs>
            <w:spacing w:line="480" w:lineRule="auto"/>
            <w:ind w:left="720" w:hanging="360"/>
          </w:pPr>
        </w:pPrChange>
      </w:pPr>
      <w:ins w:id="29" w:author="ENGR SHO" w:date="2025-03-16T12:53:00Z">
        <w:r>
          <w:rPr>
            <w:rFonts w:ascii="Times New Roman" w:hAnsi="Times New Roman" w:cs="Times New Roman"/>
          </w:rPr>
          <w:t xml:space="preserve">ii. </w:t>
        </w:r>
      </w:ins>
      <w:ins w:id="30" w:author="ENGR SHO" w:date="2025-03-16T12:55:00Z">
        <w:r>
          <w:rPr>
            <w:rFonts w:ascii="Times New Roman" w:hAnsi="Times New Roman" w:cs="Times New Roman"/>
          </w:rPr>
          <w:t>d</w:t>
        </w:r>
      </w:ins>
      <w:del w:id="31" w:author="ENGR SHO" w:date="2025-03-16T12:55:00Z">
        <w:r w:rsidR="00297DF7" w:rsidRPr="00BE4184" w:rsidDel="008630EA">
          <w:rPr>
            <w:rFonts w:ascii="Times New Roman" w:hAnsi="Times New Roman" w:cs="Times New Roman"/>
          </w:rPr>
          <w:delText>D</w:delText>
        </w:r>
      </w:del>
      <w:r w:rsidR="00297DF7" w:rsidRPr="00BE4184">
        <w:rPr>
          <w:rFonts w:ascii="Times New Roman" w:hAnsi="Times New Roman" w:cs="Times New Roman"/>
        </w:rPr>
        <w:t xml:space="preserve">esign </w:t>
      </w:r>
      <w:del w:id="32" w:author="ENGR SHO" w:date="2025-03-16T12:55:00Z">
        <w:r w:rsidR="00297DF7" w:rsidRPr="00BE4184" w:rsidDel="008630EA">
          <w:rPr>
            <w:rFonts w:ascii="Times New Roman" w:hAnsi="Times New Roman" w:cs="Times New Roman"/>
          </w:rPr>
          <w:delText xml:space="preserve">the </w:delText>
        </w:r>
      </w:del>
      <w:ins w:id="33" w:author="ENGR SHO" w:date="2025-03-16T12:55:00Z">
        <w:r>
          <w:rPr>
            <w:rFonts w:ascii="Times New Roman" w:hAnsi="Times New Roman" w:cs="Times New Roman"/>
          </w:rPr>
          <w:t>a</w:t>
        </w:r>
        <w:r w:rsidRPr="00BE4184">
          <w:rPr>
            <w:rFonts w:ascii="Times New Roman" w:hAnsi="Times New Roman" w:cs="Times New Roman"/>
          </w:rPr>
          <w:t xml:space="preserve"> </w:t>
        </w:r>
      </w:ins>
      <w:r w:rsidR="00297DF7" w:rsidRPr="00BE4184">
        <w:rPr>
          <w:rFonts w:ascii="Times New Roman" w:hAnsi="Times New Roman" w:cs="Times New Roman"/>
        </w:rPr>
        <w:t xml:space="preserve">virtual environment for </w:t>
      </w:r>
      <w:del w:id="34" w:author="ENGR SHO" w:date="2025-03-16T12:56:00Z">
        <w:r w:rsidR="00297DF7" w:rsidRPr="00BE4184" w:rsidDel="008630EA">
          <w:rPr>
            <w:rFonts w:ascii="Times New Roman" w:hAnsi="Times New Roman" w:cs="Times New Roman"/>
          </w:rPr>
          <w:delText xml:space="preserve">simulation using </w:delText>
        </w:r>
      </w:del>
      <w:r w:rsidR="00297DF7" w:rsidRPr="00BE4184">
        <w:rPr>
          <w:rFonts w:ascii="Times New Roman" w:hAnsi="Times New Roman" w:cs="Times New Roman"/>
        </w:rPr>
        <w:t>the model generated in (</w:t>
      </w:r>
      <w:del w:id="35" w:author="ENGR SHO" w:date="2025-03-16T12:55:00Z">
        <w:r w:rsidR="00297DF7" w:rsidRPr="00BE4184" w:rsidDel="008630EA">
          <w:rPr>
            <w:rFonts w:ascii="Times New Roman" w:hAnsi="Times New Roman" w:cs="Times New Roman"/>
          </w:rPr>
          <w:delText>1</w:delText>
        </w:r>
      </w:del>
      <w:ins w:id="36" w:author="ENGR SHO" w:date="2025-03-16T12:55:00Z">
        <w:r>
          <w:rPr>
            <w:rFonts w:ascii="Times New Roman" w:hAnsi="Times New Roman" w:cs="Times New Roman"/>
          </w:rPr>
          <w:t>i</w:t>
        </w:r>
      </w:ins>
      <w:r w:rsidR="00297DF7" w:rsidRPr="00BE4184">
        <w:rPr>
          <w:rFonts w:ascii="Times New Roman" w:hAnsi="Times New Roman" w:cs="Times New Roman"/>
        </w:rPr>
        <w:t>)</w:t>
      </w:r>
    </w:p>
    <w:p w14:paraId="04810F08" w14:textId="0380EABE" w:rsidR="00297DF7" w:rsidRDefault="008630EA" w:rsidP="008630EA">
      <w:pPr>
        <w:spacing w:line="480" w:lineRule="auto"/>
        <w:ind w:left="360"/>
        <w:rPr>
          <w:ins w:id="37" w:author="ENGR SHO" w:date="2025-03-16T12:56:00Z"/>
          <w:rFonts w:ascii="Times New Roman" w:hAnsi="Times New Roman" w:cs="Times New Roman"/>
        </w:rPr>
        <w:pPrChange w:id="38" w:author="ENGR SHO" w:date="2025-03-16T12:53:00Z">
          <w:pPr>
            <w:numPr>
              <w:numId w:val="1"/>
            </w:numPr>
            <w:tabs>
              <w:tab w:val="num" w:pos="720"/>
            </w:tabs>
            <w:spacing w:line="480" w:lineRule="auto"/>
            <w:ind w:left="720" w:hanging="360"/>
          </w:pPr>
        </w:pPrChange>
      </w:pPr>
      <w:ins w:id="39" w:author="ENGR SHO" w:date="2025-03-16T12:53:00Z">
        <w:r>
          <w:rPr>
            <w:rFonts w:ascii="Times New Roman" w:hAnsi="Times New Roman" w:cs="Times New Roman"/>
          </w:rPr>
          <w:t xml:space="preserve">iii. </w:t>
        </w:r>
      </w:ins>
      <w:del w:id="40" w:author="ENGR SHO" w:date="2025-03-16T12:55:00Z">
        <w:r w:rsidR="00297DF7" w:rsidRPr="00BE4184" w:rsidDel="008630EA">
          <w:rPr>
            <w:rFonts w:ascii="Times New Roman" w:hAnsi="Times New Roman" w:cs="Times New Roman"/>
          </w:rPr>
          <w:delText xml:space="preserve">Simulate </w:delText>
        </w:r>
      </w:del>
      <w:ins w:id="41" w:author="ENGR SHO" w:date="2025-03-16T12:55:00Z">
        <w:r>
          <w:rPr>
            <w:rFonts w:ascii="Times New Roman" w:hAnsi="Times New Roman" w:cs="Times New Roman"/>
          </w:rPr>
          <w:t>s</w:t>
        </w:r>
        <w:r w:rsidRPr="00BE4184">
          <w:rPr>
            <w:rFonts w:ascii="Times New Roman" w:hAnsi="Times New Roman" w:cs="Times New Roman"/>
          </w:rPr>
          <w:t xml:space="preserve">imulate </w:t>
        </w:r>
      </w:ins>
      <w:r w:rsidR="00297DF7" w:rsidRPr="00BE4184">
        <w:rPr>
          <w:rFonts w:ascii="Times New Roman" w:hAnsi="Times New Roman" w:cs="Times New Roman"/>
        </w:rPr>
        <w:t>the surgical procedure on the model in a virtual environment.</w:t>
      </w:r>
    </w:p>
    <w:p w14:paraId="03BA1BFF" w14:textId="224E89C2" w:rsidR="008630EA" w:rsidRPr="00BE4184" w:rsidRDefault="008630EA" w:rsidP="008630EA">
      <w:pPr>
        <w:spacing w:line="480" w:lineRule="auto"/>
        <w:ind w:left="360"/>
        <w:rPr>
          <w:rFonts w:ascii="Times New Roman" w:hAnsi="Times New Roman" w:cs="Times New Roman"/>
        </w:rPr>
        <w:pPrChange w:id="42" w:author="ENGR SHO" w:date="2025-03-16T12:53:00Z">
          <w:pPr>
            <w:numPr>
              <w:numId w:val="1"/>
            </w:numPr>
            <w:tabs>
              <w:tab w:val="num" w:pos="720"/>
            </w:tabs>
            <w:spacing w:line="480" w:lineRule="auto"/>
            <w:ind w:left="720" w:hanging="360"/>
          </w:pPr>
        </w:pPrChange>
      </w:pPr>
      <w:ins w:id="43" w:author="ENGR SHO" w:date="2025-03-16T12:56:00Z">
        <w:r>
          <w:rPr>
            <w:rFonts w:ascii="Times New Roman" w:hAnsi="Times New Roman" w:cs="Times New Roman"/>
          </w:rPr>
          <w:t>iv. test the simulated model in (iii) above.</w:t>
        </w:r>
      </w:ins>
    </w:p>
    <w:p w14:paraId="662A6764" w14:textId="77777777" w:rsidR="00297DF7" w:rsidRPr="00BE4184" w:rsidRDefault="00297DF7" w:rsidP="00BE4184">
      <w:pPr>
        <w:spacing w:line="480" w:lineRule="auto"/>
        <w:rPr>
          <w:rFonts w:ascii="Times New Roman" w:hAnsi="Times New Roman" w:cs="Times New Roman"/>
        </w:rPr>
      </w:pPr>
    </w:p>
    <w:p w14:paraId="789F6E5F" w14:textId="056F4EFC" w:rsidR="00297DF7" w:rsidRPr="004D7832" w:rsidRDefault="00297DF7" w:rsidP="004D7832">
      <w:pPr>
        <w:pStyle w:val="Heading2"/>
        <w:rPr>
          <w:b/>
          <w:bCs/>
        </w:rPr>
      </w:pPr>
      <w:r w:rsidRPr="004D7832">
        <w:rPr>
          <w:b/>
          <w:bCs/>
        </w:rPr>
        <w:t>Methodology</w:t>
      </w:r>
    </w:p>
    <w:p w14:paraId="175A206F" w14:textId="77777777" w:rsidR="00297DF7" w:rsidRPr="00BE4184" w:rsidRDefault="00297DF7" w:rsidP="00BE4184">
      <w:pPr>
        <w:spacing w:line="480" w:lineRule="auto"/>
        <w:rPr>
          <w:rFonts w:ascii="Times New Roman" w:hAnsi="Times New Roman" w:cs="Times New Roman"/>
        </w:rPr>
      </w:pPr>
      <w:r w:rsidRPr="00BE4184">
        <w:rPr>
          <w:rFonts w:ascii="Times New Roman" w:hAnsi="Times New Roman" w:cs="Times New Roman"/>
        </w:rPr>
        <w:t>The stated objectives are achieved through the following approaches:</w:t>
      </w:r>
    </w:p>
    <w:p w14:paraId="779B07C8" w14:textId="004F43EA" w:rsidR="00297DF7" w:rsidRPr="00BE4184" w:rsidRDefault="008630EA" w:rsidP="008630EA">
      <w:pPr>
        <w:spacing w:line="480" w:lineRule="auto"/>
        <w:rPr>
          <w:rFonts w:ascii="Times New Roman" w:hAnsi="Times New Roman" w:cs="Times New Roman"/>
        </w:rPr>
        <w:pPrChange w:id="44" w:author="ENGR SHO" w:date="2025-03-16T12:57:00Z">
          <w:pPr>
            <w:numPr>
              <w:numId w:val="2"/>
            </w:numPr>
            <w:spacing w:line="480" w:lineRule="auto"/>
          </w:pPr>
        </w:pPrChange>
      </w:pPr>
      <w:ins w:id="45" w:author="ENGR SHO" w:date="2025-03-16T12:57:00Z">
        <w:r>
          <w:rPr>
            <w:rFonts w:ascii="Times New Roman" w:hAnsi="Times New Roman" w:cs="Times New Roman"/>
          </w:rPr>
          <w:t xml:space="preserve">i. </w:t>
        </w:r>
      </w:ins>
      <w:r w:rsidR="00297DF7" w:rsidRPr="00BE4184">
        <w:rPr>
          <w:rFonts w:ascii="Times New Roman" w:hAnsi="Times New Roman" w:cs="Times New Roman"/>
        </w:rPr>
        <w:t>A comprehensive review of relevant literature, existing articles and journals covering the application of virtual reality technology in surgical simulation. This will give the theoretical framework for the study and inform the requirements of the system.</w:t>
      </w:r>
    </w:p>
    <w:p w14:paraId="11866C1C" w14:textId="04EA0904" w:rsidR="00297DF7" w:rsidRPr="00BE4184" w:rsidRDefault="008630EA" w:rsidP="008630EA">
      <w:pPr>
        <w:spacing w:line="480" w:lineRule="auto"/>
        <w:rPr>
          <w:rFonts w:ascii="Times New Roman" w:hAnsi="Times New Roman" w:cs="Times New Roman"/>
        </w:rPr>
        <w:pPrChange w:id="46" w:author="ENGR SHO" w:date="2025-03-16T12:57:00Z">
          <w:pPr>
            <w:numPr>
              <w:numId w:val="3"/>
            </w:numPr>
            <w:spacing w:line="480" w:lineRule="auto"/>
          </w:pPr>
        </w:pPrChange>
      </w:pPr>
      <w:ins w:id="47" w:author="ENGR SHO" w:date="2025-03-16T12:57:00Z">
        <w:r>
          <w:rPr>
            <w:rFonts w:ascii="Times New Roman" w:hAnsi="Times New Roman" w:cs="Times New Roman"/>
          </w:rPr>
          <w:t xml:space="preserve">ii. </w:t>
        </w:r>
      </w:ins>
      <w:del w:id="48" w:author="ENGR SHO" w:date="2025-03-16T12:57:00Z">
        <w:r w:rsidR="00297DF7" w:rsidRPr="00BE4184" w:rsidDel="008630EA">
          <w:rPr>
            <w:rFonts w:ascii="Times New Roman" w:hAnsi="Times New Roman" w:cs="Times New Roman"/>
          </w:rPr>
          <w:delText xml:space="preserve">The use of </w:delText>
        </w:r>
      </w:del>
      <w:r w:rsidR="00297DF7" w:rsidRPr="00BE4184">
        <w:rPr>
          <w:rFonts w:ascii="Times New Roman" w:hAnsi="Times New Roman" w:cs="Times New Roman"/>
        </w:rPr>
        <w:t xml:space="preserve">3D slicer software would be used to analyze patient </w:t>
      </w:r>
      <w:ins w:id="49" w:author="ENGR SHO" w:date="2025-03-16T12:58:00Z">
        <w:r w:rsidRPr="00BE4184">
          <w:rPr>
            <w:rFonts w:ascii="Times New Roman" w:hAnsi="Times New Roman" w:cs="Times New Roman"/>
          </w:rPr>
          <w:t xml:space="preserve">Digital </w:t>
        </w:r>
        <w:r>
          <w:rPr>
            <w:rFonts w:ascii="Times New Roman" w:hAnsi="Times New Roman" w:cs="Times New Roman"/>
          </w:rPr>
          <w:t>I</w:t>
        </w:r>
        <w:r w:rsidRPr="00BE4184">
          <w:rPr>
            <w:rFonts w:ascii="Times New Roman" w:hAnsi="Times New Roman" w:cs="Times New Roman"/>
          </w:rPr>
          <w:t>maging</w:t>
        </w:r>
        <w:r>
          <w:rPr>
            <w:rFonts w:ascii="Times New Roman" w:hAnsi="Times New Roman" w:cs="Times New Roman"/>
          </w:rPr>
          <w:t xml:space="preserve"> and Communication in Medicine</w:t>
        </w:r>
        <w:r w:rsidRPr="00BE4184">
          <w:rPr>
            <w:rFonts w:ascii="Times New Roman" w:hAnsi="Times New Roman" w:cs="Times New Roman"/>
          </w:rPr>
          <w:t xml:space="preserve"> </w:t>
        </w:r>
      </w:ins>
      <w:r w:rsidR="00297DF7" w:rsidRPr="00BE4184">
        <w:rPr>
          <w:rFonts w:ascii="Times New Roman" w:hAnsi="Times New Roman" w:cs="Times New Roman"/>
        </w:rPr>
        <w:t xml:space="preserve">data </w:t>
      </w:r>
      <w:del w:id="50" w:author="ENGR SHO" w:date="2025-03-16T12:58:00Z">
        <w:r w:rsidR="00297DF7" w:rsidRPr="00BE4184" w:rsidDel="008630EA">
          <w:rPr>
            <w:rFonts w:ascii="Times New Roman" w:hAnsi="Times New Roman" w:cs="Times New Roman"/>
          </w:rPr>
          <w:delText xml:space="preserve">including the DICOM </w:delText>
        </w:r>
      </w:del>
      <w:r w:rsidR="00297DF7" w:rsidRPr="00BE4184">
        <w:rPr>
          <w:rFonts w:ascii="Times New Roman" w:hAnsi="Times New Roman" w:cs="Times New Roman"/>
        </w:rPr>
        <w:t>(</w:t>
      </w:r>
      <w:del w:id="51" w:author="ENGR SHO" w:date="2025-03-16T12:58:00Z">
        <w:r w:rsidR="00297DF7" w:rsidRPr="00BE4184" w:rsidDel="008630EA">
          <w:rPr>
            <w:rFonts w:ascii="Times New Roman" w:hAnsi="Times New Roman" w:cs="Times New Roman"/>
          </w:rPr>
          <w:delText xml:space="preserve">Digital </w:delText>
        </w:r>
      </w:del>
      <w:del w:id="52" w:author="ENGR SHO" w:date="2025-03-16T12:57:00Z">
        <w:r w:rsidR="00297DF7" w:rsidRPr="00BE4184" w:rsidDel="008630EA">
          <w:rPr>
            <w:rFonts w:ascii="Times New Roman" w:hAnsi="Times New Roman" w:cs="Times New Roman"/>
          </w:rPr>
          <w:delText>i</w:delText>
        </w:r>
      </w:del>
      <w:del w:id="53" w:author="ENGR SHO" w:date="2025-03-16T12:58:00Z">
        <w:r w:rsidR="00297DF7" w:rsidRPr="00BE4184" w:rsidDel="008630EA">
          <w:rPr>
            <w:rFonts w:ascii="Times New Roman" w:hAnsi="Times New Roman" w:cs="Times New Roman"/>
          </w:rPr>
          <w:delText xml:space="preserve">maging and Communication in Medicine), </w:delText>
        </w:r>
      </w:del>
      <w:r w:rsidR="00297DF7" w:rsidRPr="00BE4184">
        <w:rPr>
          <w:rFonts w:ascii="Times New Roman" w:hAnsi="Times New Roman" w:cs="Times New Roman"/>
        </w:rPr>
        <w:t>seg</w:t>
      </w:r>
      <w:del w:id="54" w:author="ENGR SHO" w:date="2025-03-16T12:59:00Z">
        <w:r w:rsidR="00297DF7" w:rsidRPr="00BE4184" w:rsidDel="008630EA">
          <w:rPr>
            <w:rFonts w:ascii="Times New Roman" w:hAnsi="Times New Roman" w:cs="Times New Roman"/>
          </w:rPr>
          <w:delText>ment it into regions in order to generate 3D models of the patient’s torso layout and</w:delText>
        </w:r>
        <w:r w:rsidR="00C32B5F" w:rsidDel="008630EA">
          <w:rPr>
            <w:rFonts w:ascii="Times New Roman" w:hAnsi="Times New Roman" w:cs="Times New Roman"/>
          </w:rPr>
          <w:delText xml:space="preserve"> </w:delText>
        </w:r>
        <w:r w:rsidR="00297DF7" w:rsidRPr="00BE4184" w:rsidDel="008630EA">
          <w:rPr>
            <w:rFonts w:ascii="Times New Roman" w:hAnsi="Times New Roman" w:cs="Times New Roman"/>
          </w:rPr>
          <w:delText>would be enhanced with Blender software, a 3D modeling tool.</w:delText>
        </w:r>
      </w:del>
    </w:p>
    <w:p w14:paraId="6CEE29BD" w14:textId="4345B9ED" w:rsidR="00297DF7" w:rsidRPr="00BE4184" w:rsidRDefault="008630EA" w:rsidP="008630EA">
      <w:pPr>
        <w:spacing w:line="480" w:lineRule="auto"/>
        <w:rPr>
          <w:rFonts w:ascii="Times New Roman" w:hAnsi="Times New Roman" w:cs="Times New Roman"/>
        </w:rPr>
        <w:pPrChange w:id="55" w:author="ENGR SHO" w:date="2025-03-16T12:57:00Z">
          <w:pPr>
            <w:numPr>
              <w:numId w:val="4"/>
            </w:numPr>
            <w:spacing w:line="480" w:lineRule="auto"/>
          </w:pPr>
        </w:pPrChange>
      </w:pPr>
      <w:ins w:id="56" w:author="ENGR SHO" w:date="2025-03-16T12:57:00Z">
        <w:r>
          <w:rPr>
            <w:rFonts w:ascii="Times New Roman" w:hAnsi="Times New Roman" w:cs="Times New Roman"/>
          </w:rPr>
          <w:t xml:space="preserve">iii. </w:t>
        </w:r>
      </w:ins>
      <w:ins w:id="57" w:author="ENGR SHO" w:date="2025-03-16T12:59:00Z">
        <w:r w:rsidRPr="00BE4184">
          <w:rPr>
            <w:rFonts w:ascii="Times New Roman" w:hAnsi="Times New Roman" w:cs="Times New Roman"/>
          </w:rPr>
          <w:t>4’s tools and plugins</w:t>
        </w:r>
        <w:r>
          <w:rPr>
            <w:rFonts w:ascii="Times New Roman" w:hAnsi="Times New Roman" w:cs="Times New Roman"/>
          </w:rPr>
          <w:t xml:space="preserve"> will be employed to simulate the </w:t>
        </w:r>
        <w:r w:rsidR="0099063C">
          <w:rPr>
            <w:rFonts w:ascii="Times New Roman" w:hAnsi="Times New Roman" w:cs="Times New Roman"/>
          </w:rPr>
          <w:t>model.</w:t>
        </w:r>
      </w:ins>
      <w:del w:id="58" w:author="ENGR SHO" w:date="2025-03-16T12:59:00Z">
        <w:r w:rsidR="00297DF7" w:rsidRPr="00BE4184" w:rsidDel="008630EA">
          <w:rPr>
            <w:rFonts w:ascii="Times New Roman" w:hAnsi="Times New Roman" w:cs="Times New Roman"/>
          </w:rPr>
          <w:delText>The environment for the simulation would be designed and implemented with use of unreal engine 4’s tools and plugins.</w:delText>
        </w:r>
      </w:del>
    </w:p>
    <w:p w14:paraId="07C42103" w14:textId="3A686C2C" w:rsidR="00297DF7" w:rsidRPr="00BE4184" w:rsidRDefault="008630EA" w:rsidP="008630EA">
      <w:pPr>
        <w:spacing w:line="480" w:lineRule="auto"/>
        <w:rPr>
          <w:rFonts w:ascii="Times New Roman" w:hAnsi="Times New Roman" w:cs="Times New Roman"/>
        </w:rPr>
        <w:pPrChange w:id="59" w:author="ENGR SHO" w:date="2025-03-16T12:57:00Z">
          <w:pPr>
            <w:numPr>
              <w:numId w:val="5"/>
            </w:numPr>
            <w:spacing w:line="480" w:lineRule="auto"/>
          </w:pPr>
        </w:pPrChange>
      </w:pPr>
      <w:ins w:id="60" w:author="ENGR SHO" w:date="2025-03-16T12:57:00Z">
        <w:r>
          <w:rPr>
            <w:rFonts w:ascii="Times New Roman" w:hAnsi="Times New Roman" w:cs="Times New Roman"/>
          </w:rPr>
          <w:t xml:space="preserve">iv. </w:t>
        </w:r>
      </w:ins>
      <w:r w:rsidR="00297DF7" w:rsidRPr="00BE4184">
        <w:rPr>
          <w:rFonts w:ascii="Times New Roman" w:hAnsi="Times New Roman" w:cs="Times New Roman"/>
        </w:rPr>
        <w:t>The surgical simulation would be performed by the medical experts to access the reliability of the system and provides feedback on the improvement and enhance for the scalability</w:t>
      </w:r>
    </w:p>
    <w:p w14:paraId="0A33328E" w14:textId="77777777" w:rsidR="00297DF7" w:rsidRPr="00BE4184" w:rsidRDefault="00297DF7" w:rsidP="00BE4184">
      <w:pPr>
        <w:spacing w:line="480" w:lineRule="auto"/>
        <w:rPr>
          <w:rFonts w:ascii="Times New Roman" w:hAnsi="Times New Roman" w:cs="Times New Roman"/>
        </w:rPr>
      </w:pPr>
    </w:p>
    <w:p w14:paraId="6927297B" w14:textId="77777777" w:rsidR="00297DF7" w:rsidRPr="004D7832" w:rsidRDefault="00297DF7" w:rsidP="004D7832">
      <w:pPr>
        <w:pStyle w:val="Heading2"/>
        <w:rPr>
          <w:b/>
          <w:bCs/>
        </w:rPr>
      </w:pPr>
      <w:r w:rsidRPr="004D7832">
        <w:rPr>
          <w:b/>
          <w:bCs/>
        </w:rPr>
        <w:t>Expected Contribution.</w:t>
      </w:r>
    </w:p>
    <w:p w14:paraId="1E6F40DB" w14:textId="00367D5E" w:rsidR="00297DF7" w:rsidRPr="00BE4184" w:rsidRDefault="00297DF7" w:rsidP="00BE4184">
      <w:pPr>
        <w:spacing w:line="480" w:lineRule="auto"/>
        <w:rPr>
          <w:rFonts w:ascii="Times New Roman" w:hAnsi="Times New Roman" w:cs="Times New Roman"/>
        </w:rPr>
      </w:pPr>
      <w:r w:rsidRPr="00BE4184">
        <w:rPr>
          <w:rFonts w:ascii="Times New Roman" w:hAnsi="Times New Roman" w:cs="Times New Roman"/>
        </w:rPr>
        <w:t>The project is expected to mitigate the barrier in learning, and engaging in the practical operation of breast cancer, hence being the avenue to improve the student training, change the psychological perception of patients due to availability of the system to preview the expected outcomes after surgical removal of the tumor.</w:t>
      </w:r>
    </w:p>
    <w:p w14:paraId="333A607F" w14:textId="607542F9" w:rsidR="00627012" w:rsidRDefault="0099063C" w:rsidP="00297DF7">
      <w:ins w:id="61" w:author="ENGR SHO" w:date="2025-03-16T12:59:00Z">
        <w:r>
          <w:t>ORGANISATION OF THE PROJE</w:t>
        </w:r>
      </w:ins>
      <w:ins w:id="62" w:author="ENGR SHO" w:date="2025-03-16T13:00:00Z">
        <w:r>
          <w:t>C</w:t>
        </w:r>
      </w:ins>
      <w:ins w:id="63" w:author="ENGR SHO" w:date="2025-03-16T12:59:00Z">
        <w:r>
          <w:t>T</w:t>
        </w:r>
      </w:ins>
    </w:p>
    <w:p w14:paraId="2089A086" w14:textId="77777777" w:rsidR="00627012" w:rsidRDefault="00627012" w:rsidP="00297DF7"/>
    <w:p w14:paraId="5D60DB1A" w14:textId="77777777" w:rsidR="00627012" w:rsidRDefault="00627012" w:rsidP="00297DF7"/>
    <w:p w14:paraId="28F68201" w14:textId="5F7EAA98" w:rsidR="00627012" w:rsidRPr="00BE4184" w:rsidRDefault="00DE2BD7" w:rsidP="0099063C">
      <w:pPr>
        <w:pStyle w:val="Heading1"/>
        <w:jc w:val="center"/>
        <w:pPrChange w:id="64" w:author="ENGR SHO" w:date="2025-03-16T13:00:00Z">
          <w:pPr>
            <w:pStyle w:val="Heading1"/>
          </w:pPr>
        </w:pPrChange>
      </w:pPr>
      <w:r>
        <w:t xml:space="preserve">: </w:t>
      </w:r>
      <w:r w:rsidR="00BE4184" w:rsidRPr="00DE2BD7">
        <w:rPr>
          <w:rFonts w:ascii="Times New Roman" w:hAnsi="Times New Roman" w:cs="Times New Roman"/>
          <w:b/>
          <w:bCs/>
          <w:color w:val="000000" w:themeColor="text1"/>
          <w:sz w:val="24"/>
          <w:szCs w:val="24"/>
        </w:rPr>
        <w:t>LITERATURE REVIEW</w:t>
      </w:r>
    </w:p>
    <w:p w14:paraId="46A3F953" w14:textId="33FD3ADA" w:rsidR="00BE4184" w:rsidRPr="004D7832" w:rsidRDefault="00BE4184" w:rsidP="004D7832">
      <w:pPr>
        <w:pStyle w:val="Heading2"/>
        <w:rPr>
          <w:b/>
          <w:bCs/>
        </w:rPr>
      </w:pPr>
      <w:r w:rsidRPr="004D7832">
        <w:rPr>
          <w:b/>
          <w:bCs/>
        </w:rPr>
        <w:t>Overview</w:t>
      </w:r>
    </w:p>
    <w:p w14:paraId="200A1E64" w14:textId="02573265" w:rsidR="001A27ED" w:rsidRDefault="00BE4184" w:rsidP="00BE4184">
      <w:pPr>
        <w:spacing w:line="480" w:lineRule="auto"/>
        <w:rPr>
          <w:rFonts w:ascii="Times New Roman" w:hAnsi="Times New Roman" w:cs="Times New Roman"/>
        </w:rPr>
      </w:pPr>
      <w:r w:rsidRPr="00BE4184">
        <w:rPr>
          <w:rFonts w:ascii="Times New Roman" w:hAnsi="Times New Roman" w:cs="Times New Roman"/>
        </w:rPr>
        <w:t xml:space="preserve">The literature review chapter aims to establish a comprehensive background necessary for understanding the complexities and technological </w:t>
      </w:r>
      <w:r w:rsidR="00F17D8E">
        <w:rPr>
          <w:rFonts w:ascii="Times New Roman" w:hAnsi="Times New Roman" w:cs="Times New Roman"/>
        </w:rPr>
        <w:t>concepts</w:t>
      </w:r>
      <w:r w:rsidRPr="00BE4184">
        <w:rPr>
          <w:rFonts w:ascii="Times New Roman" w:hAnsi="Times New Roman" w:cs="Times New Roman"/>
        </w:rPr>
        <w:t xml:space="preserve">. This foundational overview is essential for situating the current research within the broader context of technological advancements in </w:t>
      </w:r>
      <w:r w:rsidR="00F17D8E">
        <w:rPr>
          <w:rFonts w:ascii="Times New Roman" w:hAnsi="Times New Roman" w:cs="Times New Roman"/>
        </w:rPr>
        <w:t xml:space="preserve">Virtual Reality </w:t>
      </w:r>
      <w:r w:rsidRPr="00BE4184">
        <w:rPr>
          <w:rFonts w:ascii="Times New Roman" w:hAnsi="Times New Roman" w:cs="Times New Roman"/>
        </w:rPr>
        <w:t xml:space="preserve">and </w:t>
      </w:r>
      <w:r w:rsidR="00F17D8E">
        <w:rPr>
          <w:rFonts w:ascii="Times New Roman" w:hAnsi="Times New Roman" w:cs="Times New Roman"/>
        </w:rPr>
        <w:t>its</w:t>
      </w:r>
      <w:r w:rsidRPr="00BE4184">
        <w:rPr>
          <w:rFonts w:ascii="Times New Roman" w:hAnsi="Times New Roman" w:cs="Times New Roman"/>
        </w:rPr>
        <w:t xml:space="preserve"> applications</w:t>
      </w:r>
      <w:r w:rsidR="00F17D8E">
        <w:rPr>
          <w:rFonts w:ascii="Times New Roman" w:hAnsi="Times New Roman" w:cs="Times New Roman"/>
        </w:rPr>
        <w:t xml:space="preserve"> in surgical procedures</w:t>
      </w:r>
      <w:r w:rsidRPr="00BE4184">
        <w:rPr>
          <w:rFonts w:ascii="Times New Roman" w:hAnsi="Times New Roman" w:cs="Times New Roman"/>
        </w:rPr>
        <w:t xml:space="preserve">. The review critically examines both historical and contemporary literature, focusing on the evolution of </w:t>
      </w:r>
      <w:r w:rsidR="00F17D8E">
        <w:rPr>
          <w:rFonts w:ascii="Times New Roman" w:hAnsi="Times New Roman" w:cs="Times New Roman"/>
        </w:rPr>
        <w:t>Virtual Reality,</w:t>
      </w:r>
      <w:r w:rsidRPr="00BE4184">
        <w:rPr>
          <w:rFonts w:ascii="Times New Roman" w:hAnsi="Times New Roman" w:cs="Times New Roman"/>
        </w:rPr>
        <w:t xml:space="preserve"> the emergence and </w:t>
      </w:r>
      <w:r w:rsidR="00F17D8E">
        <w:rPr>
          <w:rFonts w:ascii="Times New Roman" w:hAnsi="Times New Roman" w:cs="Times New Roman"/>
        </w:rPr>
        <w:t>its</w:t>
      </w:r>
      <w:r w:rsidRPr="00BE4184">
        <w:rPr>
          <w:rFonts w:ascii="Times New Roman" w:hAnsi="Times New Roman" w:cs="Times New Roman"/>
        </w:rPr>
        <w:t xml:space="preserve"> transformative role </w:t>
      </w:r>
      <w:r w:rsidR="00F17D8E">
        <w:rPr>
          <w:rFonts w:ascii="Times New Roman" w:hAnsi="Times New Roman" w:cs="Times New Roman"/>
        </w:rPr>
        <w:t>in</w:t>
      </w:r>
      <w:r w:rsidRPr="00BE4184">
        <w:rPr>
          <w:rFonts w:ascii="Times New Roman" w:hAnsi="Times New Roman" w:cs="Times New Roman"/>
        </w:rPr>
        <w:t xml:space="preserve"> </w:t>
      </w:r>
      <w:r w:rsidR="00F17D8E">
        <w:rPr>
          <w:rFonts w:ascii="Times New Roman" w:hAnsi="Times New Roman" w:cs="Times New Roman"/>
        </w:rPr>
        <w:t>medical training, with the current scope, surgical operation of breast cancer</w:t>
      </w:r>
      <w:r w:rsidR="001A27ED">
        <w:rPr>
          <w:rFonts w:ascii="Times New Roman" w:hAnsi="Times New Roman" w:cs="Times New Roman"/>
        </w:rPr>
        <w:t>.</w:t>
      </w:r>
    </w:p>
    <w:p w14:paraId="55BFBC59" w14:textId="77777777" w:rsidR="001A27ED" w:rsidRDefault="001A27ED" w:rsidP="00BE4184">
      <w:pPr>
        <w:spacing w:line="480" w:lineRule="auto"/>
        <w:rPr>
          <w:rFonts w:ascii="Times New Roman" w:hAnsi="Times New Roman" w:cs="Times New Roman"/>
        </w:rPr>
      </w:pPr>
    </w:p>
    <w:p w14:paraId="017AC00B" w14:textId="77777777" w:rsidR="001A27ED" w:rsidRDefault="001A27ED" w:rsidP="00BE4184">
      <w:pPr>
        <w:spacing w:line="480" w:lineRule="auto"/>
        <w:rPr>
          <w:rFonts w:ascii="Times New Roman" w:hAnsi="Times New Roman" w:cs="Times New Roman"/>
        </w:rPr>
      </w:pPr>
    </w:p>
    <w:p w14:paraId="214F20F0" w14:textId="3F56627C" w:rsidR="006A7461" w:rsidRPr="006A7461" w:rsidRDefault="006A7461" w:rsidP="006A7461">
      <w:pPr>
        <w:pStyle w:val="Heading2"/>
        <w:rPr>
          <w:b/>
          <w:bCs/>
        </w:rPr>
      </w:pPr>
      <w:r w:rsidRPr="006A7461">
        <w:rPr>
          <w:b/>
          <w:bCs/>
        </w:rPr>
        <w:lastRenderedPageBreak/>
        <w:t xml:space="preserve">History and Evolution of </w:t>
      </w:r>
      <w:r>
        <w:rPr>
          <w:b/>
          <w:bCs/>
        </w:rPr>
        <w:t>Virtual Reality</w:t>
      </w:r>
      <w:r w:rsidRPr="006A7461">
        <w:rPr>
          <w:b/>
          <w:bCs/>
        </w:rPr>
        <w:t xml:space="preserve"> </w:t>
      </w:r>
    </w:p>
    <w:p w14:paraId="0BD17654" w14:textId="7CC92D4D" w:rsidR="00287974" w:rsidRDefault="006D058A" w:rsidP="006D058A">
      <w:pPr>
        <w:spacing w:line="480" w:lineRule="auto"/>
        <w:rPr>
          <w:rFonts w:ascii="Times New Roman" w:hAnsi="Times New Roman" w:cs="Times New Roman"/>
        </w:rPr>
      </w:pPr>
      <w:del w:id="65" w:author="ENGR SHO" w:date="2025-03-16T12:27:00Z">
        <w:r w:rsidDel="00105FAD">
          <w:rPr>
            <w:rFonts w:ascii="Times New Roman" w:hAnsi="Times New Roman" w:cs="Times New Roman"/>
          </w:rPr>
          <w:delText>Before we discuss the technological advancement in virtual reality, we have to describe what to be called virtual reality technology and what is not. In order to easily understand this</w:delText>
        </w:r>
      </w:del>
      <w:r>
        <w:rPr>
          <w:rFonts w:ascii="Times New Roman" w:hAnsi="Times New Roman" w:cs="Times New Roman"/>
        </w:rPr>
        <w:t xml:space="preserve">, according to, the primary point of Virtual Reality (VR) is to trick the brain that something is real, even when </w:t>
      </w:r>
      <w:r w:rsidR="00287974">
        <w:rPr>
          <w:rFonts w:ascii="Times New Roman" w:hAnsi="Times New Roman" w:cs="Times New Roman"/>
        </w:rPr>
        <w:t>it’s</w:t>
      </w:r>
      <w:r>
        <w:rPr>
          <w:rFonts w:ascii="Times New Roman" w:hAnsi="Times New Roman" w:cs="Times New Roman"/>
        </w:rPr>
        <w:t xml:space="preserve"> not</w:t>
      </w:r>
      <w:ins w:id="66" w:author="ENGR SHO" w:date="2025-03-16T12:27:00Z">
        <w:r w:rsidR="00105FAD">
          <w:rPr>
            <w:rFonts w:ascii="Times New Roman" w:hAnsi="Times New Roman" w:cs="Times New Roman"/>
          </w:rPr>
          <w:t xml:space="preserve"> (cite source</w:t>
        </w:r>
      </w:ins>
      <w:ins w:id="67" w:author="ENGR SHO" w:date="2025-03-16T12:28:00Z">
        <w:r w:rsidR="00105FAD">
          <w:rPr>
            <w:rFonts w:ascii="Times New Roman" w:hAnsi="Times New Roman" w:cs="Times New Roman"/>
          </w:rPr>
          <w:t>)</w:t>
        </w:r>
      </w:ins>
      <w:r>
        <w:rPr>
          <w:rFonts w:ascii="Times New Roman" w:hAnsi="Times New Roman" w:cs="Times New Roman"/>
        </w:rPr>
        <w:t xml:space="preserve">. There are several examples of devices which are developed and </w:t>
      </w:r>
      <w:r w:rsidR="00AE5E9F">
        <w:rPr>
          <w:rFonts w:ascii="Times New Roman" w:hAnsi="Times New Roman" w:cs="Times New Roman"/>
        </w:rPr>
        <w:t>helps to enhance our sense of reality</w:t>
      </w:r>
      <w:del w:id="68" w:author="ENGR SHO" w:date="2025-03-16T12:28:00Z">
        <w:r w:rsidR="00AE5E9F" w:rsidDel="00105FAD">
          <w:rPr>
            <w:rFonts w:ascii="Times New Roman" w:hAnsi="Times New Roman" w:cs="Times New Roman"/>
          </w:rPr>
          <w:delText xml:space="preserve">, </w:delText>
        </w:r>
      </w:del>
      <w:ins w:id="69" w:author="ENGR SHO" w:date="2025-03-16T12:28:00Z">
        <w:r w:rsidR="00105FAD">
          <w:rPr>
            <w:rFonts w:ascii="Times New Roman" w:hAnsi="Times New Roman" w:cs="Times New Roman"/>
          </w:rPr>
          <w:t>.</w:t>
        </w:r>
        <w:r w:rsidR="00105FAD">
          <w:rPr>
            <w:rFonts w:ascii="Times New Roman" w:hAnsi="Times New Roman" w:cs="Times New Roman"/>
          </w:rPr>
          <w:t xml:space="preserve"> </w:t>
        </w:r>
      </w:ins>
      <w:del w:id="70" w:author="ENGR SHO" w:date="2025-03-16T12:28:00Z">
        <w:r w:rsidR="00AE5E9F" w:rsidDel="00105FAD">
          <w:rPr>
            <w:rFonts w:ascii="Times New Roman" w:hAnsi="Times New Roman" w:cs="Times New Roman"/>
          </w:rPr>
          <w:delText xml:space="preserve">among </w:delText>
        </w:r>
      </w:del>
      <w:ins w:id="71" w:author="ENGR SHO" w:date="2025-03-16T12:28:00Z">
        <w:r w:rsidR="00105FAD">
          <w:rPr>
            <w:rFonts w:ascii="Times New Roman" w:hAnsi="Times New Roman" w:cs="Times New Roman"/>
          </w:rPr>
          <w:t>A</w:t>
        </w:r>
        <w:r w:rsidR="00105FAD">
          <w:rPr>
            <w:rFonts w:ascii="Times New Roman" w:hAnsi="Times New Roman" w:cs="Times New Roman"/>
          </w:rPr>
          <w:t xml:space="preserve">mong </w:t>
        </w:r>
      </w:ins>
      <w:r w:rsidR="00AE5E9F">
        <w:rPr>
          <w:rFonts w:ascii="Times New Roman" w:hAnsi="Times New Roman" w:cs="Times New Roman"/>
        </w:rPr>
        <w:t>the early devices t</w:t>
      </w:r>
      <w:del w:id="72" w:author="ENGR SHO" w:date="2025-03-16T12:28:00Z">
        <w:r w:rsidR="00AE5E9F" w:rsidDel="00105FAD">
          <w:rPr>
            <w:rFonts w:ascii="Times New Roman" w:hAnsi="Times New Roman" w:cs="Times New Roman"/>
          </w:rPr>
          <w:delText>hat</w:delText>
        </w:r>
      </w:del>
      <w:r w:rsidR="00AE5E9F">
        <w:rPr>
          <w:rFonts w:ascii="Times New Roman" w:hAnsi="Times New Roman" w:cs="Times New Roman"/>
        </w:rPr>
        <w:t xml:space="preserve"> is </w:t>
      </w:r>
      <w:del w:id="73" w:author="ENGR SHO" w:date="2025-03-16T12:29:00Z">
        <w:r w:rsidR="00AE5E9F" w:rsidDel="00105FAD">
          <w:rPr>
            <w:rFonts w:ascii="Times New Roman" w:hAnsi="Times New Roman" w:cs="Times New Roman"/>
          </w:rPr>
          <w:delText xml:space="preserve">famous </w:delText>
        </w:r>
      </w:del>
      <w:ins w:id="74" w:author="ENGR SHO" w:date="2025-03-16T12:29:00Z">
        <w:r w:rsidR="00105FAD">
          <w:rPr>
            <w:rFonts w:ascii="Times New Roman" w:hAnsi="Times New Roman" w:cs="Times New Roman"/>
          </w:rPr>
          <w:t xml:space="preserve">the </w:t>
        </w:r>
        <w:r w:rsidR="00105FAD">
          <w:rPr>
            <w:rFonts w:ascii="Times New Roman" w:hAnsi="Times New Roman" w:cs="Times New Roman"/>
          </w:rPr>
          <w:t xml:space="preserve"> </w:t>
        </w:r>
      </w:ins>
      <w:r w:rsidR="00AE5E9F">
        <w:rPr>
          <w:rFonts w:ascii="Times New Roman" w:hAnsi="Times New Roman" w:cs="Times New Roman"/>
        </w:rPr>
        <w:t xml:space="preserve">360-degree murals </w:t>
      </w:r>
      <w:r w:rsidR="00333063">
        <w:rPr>
          <w:rFonts w:ascii="Times New Roman" w:hAnsi="Times New Roman" w:cs="Times New Roman"/>
        </w:rPr>
        <w:t>(panoramic</w:t>
      </w:r>
      <w:r w:rsidR="00AE5E9F">
        <w:rPr>
          <w:rFonts w:ascii="Times New Roman" w:hAnsi="Times New Roman" w:cs="Times New Roman"/>
        </w:rPr>
        <w:t xml:space="preserve"> </w:t>
      </w:r>
      <w:r w:rsidR="00B40F38">
        <w:rPr>
          <w:rFonts w:ascii="Times New Roman" w:hAnsi="Times New Roman" w:cs="Times New Roman"/>
        </w:rPr>
        <w:t>painting)</w:t>
      </w:r>
      <w:r w:rsidR="00AE5E9F">
        <w:rPr>
          <w:rFonts w:ascii="Times New Roman" w:hAnsi="Times New Roman" w:cs="Times New Roman"/>
        </w:rPr>
        <w:t xml:space="preserve"> in early 18</w:t>
      </w:r>
      <w:r w:rsidR="00AE5E9F" w:rsidRPr="00AE5E9F">
        <w:rPr>
          <w:rFonts w:ascii="Times New Roman" w:hAnsi="Times New Roman" w:cs="Times New Roman"/>
          <w:vertAlign w:val="superscript"/>
        </w:rPr>
        <w:t>th</w:t>
      </w:r>
      <w:r w:rsidR="00AE5E9F">
        <w:rPr>
          <w:rFonts w:ascii="Times New Roman" w:hAnsi="Times New Roman" w:cs="Times New Roman"/>
        </w:rPr>
        <w:t xml:space="preserve"> centuries</w:t>
      </w:r>
      <w:r w:rsidR="00FB44BC">
        <w:rPr>
          <w:rFonts w:ascii="Times New Roman" w:hAnsi="Times New Roman" w:cs="Times New Roman"/>
        </w:rPr>
        <w:t xml:space="preserve"> </w:t>
      </w:r>
      <w:r w:rsidR="000A64A4" w:rsidRPr="000A64A4">
        <w:t>(Virtual Reality Society, n.d.),</w:t>
      </w:r>
      <w:r w:rsidR="000A64A4">
        <w:t xml:space="preserve"> </w:t>
      </w:r>
      <w:r w:rsidR="00AE5E9F">
        <w:rPr>
          <w:rFonts w:ascii="Times New Roman" w:hAnsi="Times New Roman" w:cs="Times New Roman"/>
        </w:rPr>
        <w:t xml:space="preserve">this is deeply rooted painted designs which creates illusion that we are present somewhere we are not, for </w:t>
      </w:r>
      <w:r w:rsidR="00B40F38">
        <w:rPr>
          <w:rFonts w:ascii="Times New Roman" w:hAnsi="Times New Roman" w:cs="Times New Roman"/>
        </w:rPr>
        <w:t>example,</w:t>
      </w:r>
      <w:r w:rsidR="00AE5E9F">
        <w:rPr>
          <w:rFonts w:ascii="Times New Roman" w:hAnsi="Times New Roman" w:cs="Times New Roman"/>
        </w:rPr>
        <w:t xml:space="preserve"> battle of Borodino</w:t>
      </w:r>
      <w:r w:rsidR="00287974">
        <w:rPr>
          <w:rFonts w:ascii="Times New Roman" w:hAnsi="Times New Roman" w:cs="Times New Roman"/>
        </w:rPr>
        <w:t xml:space="preserve"> illustration</w:t>
      </w:r>
      <w:r w:rsidR="00AE5E9F">
        <w:rPr>
          <w:rFonts w:ascii="Times New Roman" w:hAnsi="Times New Roman" w:cs="Times New Roman"/>
        </w:rPr>
        <w:t>.</w:t>
      </w:r>
      <w:r w:rsidR="00287974">
        <w:rPr>
          <w:rFonts w:ascii="Times New Roman" w:hAnsi="Times New Roman" w:cs="Times New Roman"/>
        </w:rPr>
        <w:t xml:space="preserve"> Although it can be classified as VR, because part of the pillars of VR is, it must be interactive and the illustration is a “look but don’t touch” media.</w:t>
      </w:r>
    </w:p>
    <w:p w14:paraId="2619458B" w14:textId="029EBBAB" w:rsidR="00B77A15" w:rsidRDefault="00B77A15" w:rsidP="006D058A">
      <w:pPr>
        <w:spacing w:line="480" w:lineRule="auto"/>
        <w:rPr>
          <w:rFonts w:ascii="Times New Roman" w:hAnsi="Times New Roman" w:cs="Times New Roman"/>
        </w:rPr>
      </w:pPr>
      <w:r>
        <w:rPr>
          <w:rFonts w:ascii="Times New Roman" w:hAnsi="Times New Roman" w:cs="Times New Roman"/>
          <w:noProof/>
        </w:rPr>
        <w:drawing>
          <wp:inline distT="0" distB="0" distL="0" distR="0" wp14:anchorId="1E924692" wp14:editId="6ACC2B8D">
            <wp:extent cx="5943600" cy="3702050"/>
            <wp:effectExtent l="0" t="0" r="0" b="0"/>
            <wp:docPr id="2115933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33956" name="Picture 211593395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702050"/>
                    </a:xfrm>
                    <a:prstGeom prst="rect">
                      <a:avLst/>
                    </a:prstGeom>
                  </pic:spPr>
                </pic:pic>
              </a:graphicData>
            </a:graphic>
          </wp:inline>
        </w:drawing>
      </w:r>
    </w:p>
    <w:p w14:paraId="0F937B76" w14:textId="0BA9FC4B" w:rsidR="002A7DEF" w:rsidRDefault="002A7DEF" w:rsidP="002A7DEF">
      <w:pPr>
        <w:spacing w:line="480" w:lineRule="auto"/>
        <w:jc w:val="center"/>
        <w:rPr>
          <w:rFonts w:ascii="Times New Roman" w:hAnsi="Times New Roman" w:cs="Times New Roman"/>
        </w:rPr>
      </w:pPr>
      <w:r>
        <w:rPr>
          <w:rFonts w:ascii="Times New Roman" w:hAnsi="Times New Roman" w:cs="Times New Roman"/>
          <w:i/>
          <w:iCs/>
        </w:rPr>
        <w:t>Fig</w:t>
      </w:r>
      <w:ins w:id="75" w:author="ENGR SHO" w:date="2025-03-16T13:00:00Z">
        <w:r w:rsidR="0099063C">
          <w:rPr>
            <w:rFonts w:ascii="Times New Roman" w:hAnsi="Times New Roman" w:cs="Times New Roman"/>
            <w:i/>
            <w:iCs/>
          </w:rPr>
          <w:t>ure 2.1</w:t>
        </w:r>
      </w:ins>
      <w:del w:id="76" w:author="ENGR SHO" w:date="2025-03-16T13:00:00Z">
        <w:r w:rsidDel="0099063C">
          <w:rPr>
            <w:rFonts w:ascii="Times New Roman" w:hAnsi="Times New Roman" w:cs="Times New Roman"/>
            <w:i/>
            <w:iCs/>
          </w:rPr>
          <w:delText>. 1</w:delText>
        </w:r>
      </w:del>
      <w:r>
        <w:rPr>
          <w:rFonts w:ascii="Times New Roman" w:hAnsi="Times New Roman" w:cs="Times New Roman"/>
          <w:i/>
          <w:iCs/>
        </w:rPr>
        <w:t xml:space="preserve"> </w:t>
      </w:r>
      <w:r w:rsidRPr="002A7DEF">
        <w:rPr>
          <w:rFonts w:ascii="Times New Roman" w:hAnsi="Times New Roman" w:cs="Times New Roman"/>
          <w:i/>
          <w:iCs/>
        </w:rPr>
        <w:t xml:space="preserve">Image source: </w:t>
      </w:r>
      <w:r>
        <w:rPr>
          <w:rFonts w:ascii="Times New Roman" w:hAnsi="Times New Roman" w:cs="Times New Roman"/>
          <w:i/>
          <w:iCs/>
        </w:rPr>
        <w:t>Wikipedia.org</w:t>
      </w:r>
      <w:ins w:id="77" w:author="ENGR SHO" w:date="2025-03-16T12:29:00Z">
        <w:r w:rsidR="00105FAD">
          <w:rPr>
            <w:rFonts w:ascii="Times New Roman" w:hAnsi="Times New Roman" w:cs="Times New Roman"/>
            <w:i/>
            <w:iCs/>
          </w:rPr>
          <w:t xml:space="preserve"> (look for pictures in journals and not Wikipedia)</w:t>
        </w:r>
      </w:ins>
    </w:p>
    <w:p w14:paraId="752F37DB" w14:textId="77777777" w:rsidR="00B77A15" w:rsidRDefault="00B77A15" w:rsidP="006D058A">
      <w:pPr>
        <w:spacing w:line="480" w:lineRule="auto"/>
        <w:rPr>
          <w:rFonts w:ascii="Times New Roman" w:hAnsi="Times New Roman" w:cs="Times New Roman"/>
        </w:rPr>
      </w:pPr>
    </w:p>
    <w:p w14:paraId="670074D1" w14:textId="1E5A8C6A" w:rsidR="004D7832" w:rsidRDefault="002A7DEF" w:rsidP="006D058A">
      <w:pPr>
        <w:spacing w:line="480" w:lineRule="auto"/>
        <w:rPr>
          <w:rFonts w:ascii="Times New Roman" w:hAnsi="Times New Roman" w:cs="Times New Roman"/>
        </w:rPr>
      </w:pPr>
      <w:r w:rsidRPr="002A7DEF">
        <w:rPr>
          <w:rFonts w:ascii="Times New Roman" w:hAnsi="Times New Roman" w:cs="Times New Roman"/>
        </w:rPr>
        <w:t xml:space="preserve">Another major milestone in VR technology </w:t>
      </w:r>
      <w:r>
        <w:rPr>
          <w:rFonts w:ascii="Times New Roman" w:hAnsi="Times New Roman" w:cs="Times New Roman"/>
        </w:rPr>
        <w:t xml:space="preserve">was </w:t>
      </w:r>
      <w:r w:rsidR="00287974">
        <w:rPr>
          <w:rFonts w:ascii="Times New Roman" w:hAnsi="Times New Roman" w:cs="Times New Roman"/>
        </w:rPr>
        <w:t>Charles Wheatstone’s research in 1838</w:t>
      </w:r>
      <w:r w:rsidR="00FB44BC">
        <w:rPr>
          <w:rFonts w:ascii="Times New Roman" w:hAnsi="Times New Roman" w:cs="Times New Roman"/>
        </w:rPr>
        <w:t xml:space="preserve"> </w:t>
      </w:r>
      <w:r w:rsidR="000A64A4" w:rsidRPr="000A64A4">
        <w:t>(Virtual Reality Society, n.d.)</w:t>
      </w:r>
      <w:r w:rsidR="00FB44BC">
        <w:rPr>
          <w:rFonts w:ascii="Times New Roman" w:hAnsi="Times New Roman" w:cs="Times New Roman"/>
        </w:rPr>
        <w:t>.</w:t>
      </w:r>
      <w:r w:rsidR="00287974">
        <w:rPr>
          <w:rFonts w:ascii="Times New Roman" w:hAnsi="Times New Roman" w:cs="Times New Roman"/>
        </w:rPr>
        <w:t xml:space="preserve"> </w:t>
      </w:r>
      <w:r w:rsidR="00FB44BC">
        <w:rPr>
          <w:rFonts w:ascii="Times New Roman" w:hAnsi="Times New Roman" w:cs="Times New Roman"/>
        </w:rPr>
        <w:t>It</w:t>
      </w:r>
      <w:r w:rsidR="00287974">
        <w:rPr>
          <w:rFonts w:ascii="Times New Roman" w:hAnsi="Times New Roman" w:cs="Times New Roman"/>
        </w:rPr>
        <w:t xml:space="preserve"> demonstrated that brain process 2-Dimensional images from each eye in to 3-Dimensional object. </w:t>
      </w:r>
      <w:r w:rsidR="003F390A">
        <w:rPr>
          <w:rFonts w:ascii="Times New Roman" w:hAnsi="Times New Roman" w:cs="Times New Roman"/>
        </w:rPr>
        <w:t>With the use of the view-master stereoscope, someone can view side by side of the stereoscopic image and have sense of immersion and depth. It was primarily designed for virtual tourism and later patented in 1939</w:t>
      </w:r>
      <w:r w:rsidR="00FB44BC">
        <w:rPr>
          <w:rFonts w:ascii="Times New Roman" w:hAnsi="Times New Roman" w:cs="Times New Roman"/>
        </w:rPr>
        <w:t xml:space="preserve"> </w:t>
      </w:r>
      <w:r w:rsidR="000A64A4" w:rsidRPr="000A64A4">
        <w:t>(Virtual Reality Society, n.d.)</w:t>
      </w:r>
      <w:r w:rsidR="003F390A">
        <w:rPr>
          <w:rFonts w:ascii="Times New Roman" w:hAnsi="Times New Roman" w:cs="Times New Roman"/>
        </w:rPr>
        <w:t>.</w:t>
      </w:r>
    </w:p>
    <w:p w14:paraId="6B85E0C9" w14:textId="31459A48" w:rsidR="00333063" w:rsidRDefault="003F390A" w:rsidP="006D058A">
      <w:pPr>
        <w:spacing w:line="480" w:lineRule="auto"/>
        <w:rPr>
          <w:rFonts w:ascii="Times New Roman" w:hAnsi="Times New Roman" w:cs="Times New Roman"/>
        </w:rPr>
      </w:pPr>
      <w:r>
        <w:rPr>
          <w:rFonts w:ascii="Times New Roman" w:hAnsi="Times New Roman" w:cs="Times New Roman"/>
        </w:rPr>
        <w:t xml:space="preserve">The Link trainer by </w:t>
      </w:r>
      <w:r w:rsidR="00EB1942">
        <w:rPr>
          <w:rFonts w:ascii="Times New Roman" w:hAnsi="Times New Roman" w:cs="Times New Roman"/>
        </w:rPr>
        <w:t xml:space="preserve">Edward Link </w:t>
      </w:r>
      <w:r w:rsidR="00333063">
        <w:rPr>
          <w:rFonts w:ascii="Times New Roman" w:hAnsi="Times New Roman" w:cs="Times New Roman"/>
        </w:rPr>
        <w:t xml:space="preserve">in 1931 </w:t>
      </w:r>
      <w:r w:rsidR="00EB1942">
        <w:rPr>
          <w:rFonts w:ascii="Times New Roman" w:hAnsi="Times New Roman" w:cs="Times New Roman"/>
        </w:rPr>
        <w:t xml:space="preserve">serves a significant part of Virtual reality technology. Link trainer is an electromechanical flight simulator consist of rudder and steering column to modify the pitch and </w:t>
      </w:r>
      <w:r w:rsidR="00333063">
        <w:rPr>
          <w:rFonts w:ascii="Times New Roman" w:hAnsi="Times New Roman" w:cs="Times New Roman"/>
        </w:rPr>
        <w:t>roll</w:t>
      </w:r>
      <w:r w:rsidR="00FB44BC">
        <w:rPr>
          <w:rFonts w:ascii="Times New Roman" w:hAnsi="Times New Roman" w:cs="Times New Roman"/>
        </w:rPr>
        <w:t xml:space="preserve"> </w:t>
      </w:r>
      <w:r w:rsidR="000A64A4" w:rsidRPr="000A64A4">
        <w:t>(Virtual Reality Society, n.d.)</w:t>
      </w:r>
      <w:r w:rsidR="00FB44BC">
        <w:t xml:space="preserve">. </w:t>
      </w:r>
      <w:r w:rsidR="00FB44BC">
        <w:rPr>
          <w:rFonts w:ascii="Times New Roman" w:hAnsi="Times New Roman" w:cs="Times New Roman"/>
        </w:rPr>
        <w:t>I</w:t>
      </w:r>
      <w:r w:rsidR="00333063">
        <w:rPr>
          <w:rFonts w:ascii="Times New Roman" w:hAnsi="Times New Roman" w:cs="Times New Roman"/>
        </w:rPr>
        <w:t>t was designed to safely train pilot during the initial training and modify their skills.</w:t>
      </w:r>
    </w:p>
    <w:p w14:paraId="24A1EE84" w14:textId="6D0C495C" w:rsidR="00320E3B" w:rsidRDefault="00D5383B" w:rsidP="006D058A">
      <w:pPr>
        <w:spacing w:line="480" w:lineRule="auto"/>
        <w:rPr>
          <w:rFonts w:ascii="Times New Roman" w:hAnsi="Times New Roman" w:cs="Times New Roman"/>
        </w:rPr>
      </w:pPr>
      <w:r w:rsidRPr="00D5383B">
        <w:rPr>
          <w:rFonts w:ascii="Times New Roman" w:hAnsi="Times New Roman" w:cs="Times New Roman"/>
        </w:rPr>
        <w:t xml:space="preserve">Morton Heilig developed the first VR head-mounted display (HMD) in 1960, offering stereoscopic 3D visuals, a wide field of view, and stereo sound </w:t>
      </w:r>
      <w:r w:rsidR="000A64A4" w:rsidRPr="000A64A4">
        <w:t>(Virtual Reality Society, n.d.),</w:t>
      </w:r>
      <w:r w:rsidRPr="00D5383B">
        <w:rPr>
          <w:rFonts w:ascii="Times New Roman" w:hAnsi="Times New Roman" w:cs="Times New Roman"/>
        </w:rPr>
        <w:t xml:space="preserve">. Since </w:t>
      </w:r>
      <w:r w:rsidR="0057793F" w:rsidRPr="0057793F">
        <w:rPr>
          <w:rFonts w:ascii="Times New Roman" w:hAnsi="Times New Roman" w:cs="Times New Roman"/>
        </w:rPr>
        <w:t>then, numerous devices have been created to deliver virtual reality functionalities, evolving into modern systems with advanced features like high refresh rates, eye tracking, hand gestures, and enhanced graphics.</w:t>
      </w:r>
    </w:p>
    <w:p w14:paraId="6EF430A0" w14:textId="77777777" w:rsidR="00320E3B" w:rsidRDefault="00320E3B" w:rsidP="00B40F38">
      <w:pPr>
        <w:pStyle w:val="Heading3"/>
        <w:spacing w:line="480" w:lineRule="auto"/>
        <w:rPr>
          <w:rFonts w:cs="Times New Roman"/>
          <w:b/>
          <w:bCs/>
          <w:szCs w:val="24"/>
        </w:rPr>
      </w:pPr>
      <w:r w:rsidRPr="00320E3B">
        <w:rPr>
          <w:rFonts w:cs="Times New Roman"/>
          <w:b/>
          <w:bCs/>
          <w:szCs w:val="24"/>
        </w:rPr>
        <w:t>Meta Quest 3</w:t>
      </w:r>
    </w:p>
    <w:p w14:paraId="5F5F0D31" w14:textId="3C24416D" w:rsidR="006A2B51" w:rsidRDefault="00320E3B" w:rsidP="006A2B51">
      <w:pPr>
        <w:spacing w:line="480" w:lineRule="auto"/>
      </w:pPr>
      <w:r>
        <w:t xml:space="preserve">Meta Quest 3 is a mixed reality head mounted device (HMD) developed by </w:t>
      </w:r>
      <w:r w:rsidR="006A2B51">
        <w:t xml:space="preserve">Meta Platforms Inc. formally known as Facebook. It is most advanced consumer VR headset produced in 2023 with high quality graphics; </w:t>
      </w:r>
      <w:r w:rsidR="006A2B51" w:rsidRPr="006A2B51">
        <w:t>2064 × 2208 pixels per eye</w:t>
      </w:r>
      <w:r w:rsidR="006A2B51">
        <w:t xml:space="preserve"> and motion tracking coupled with eye sensors</w:t>
      </w:r>
      <w:r w:rsidR="00FB44BC">
        <w:t xml:space="preserve"> </w:t>
      </w:r>
      <w:r w:rsidR="000A64A4" w:rsidRPr="000A64A4">
        <w:t>(Virtual Reality Society, n.d.)</w:t>
      </w:r>
      <w:r w:rsidR="006A2B51">
        <w:t>.</w:t>
      </w:r>
      <w:r w:rsidR="00FB44BC">
        <w:t xml:space="preserve"> </w:t>
      </w:r>
      <w:r w:rsidR="006A2B51">
        <w:t xml:space="preserve">Its Mixed Reality (MR) capabilities </w:t>
      </w:r>
      <w:r w:rsidR="00B40F38">
        <w:t>allow</w:t>
      </w:r>
      <w:r w:rsidR="006A2B51">
        <w:t xml:space="preserve"> full color pass through, that allows user see the environment while wear the devices and can easily blend virtual object in to real environment.</w:t>
      </w:r>
    </w:p>
    <w:p w14:paraId="44ADFBD0" w14:textId="78CFF152" w:rsidR="006A2B51" w:rsidRDefault="006A2B51" w:rsidP="006A2B51">
      <w:pPr>
        <w:spacing w:line="480" w:lineRule="auto"/>
      </w:pPr>
      <w:r>
        <w:lastRenderedPageBreak/>
        <w:t xml:space="preserve">More compact design </w:t>
      </w:r>
      <w:r w:rsidR="00B40F38">
        <w:t xml:space="preserve">in </w:t>
      </w:r>
      <w:r>
        <w:t xml:space="preserve">hand tracking </w:t>
      </w:r>
      <w:r w:rsidR="00B40F38">
        <w:t>feature</w:t>
      </w:r>
      <w:r>
        <w:t>, user can</w:t>
      </w:r>
      <w:r w:rsidR="00B40F38">
        <w:t xml:space="preserve"> easily</w:t>
      </w:r>
      <w:r>
        <w:t xml:space="preserve"> </w:t>
      </w:r>
      <w:r w:rsidR="00B40F38">
        <w:t xml:space="preserve">navigate within the virtual world </w:t>
      </w:r>
      <w:r>
        <w:t>without controller</w:t>
      </w:r>
      <w:r w:rsidR="00B40F38">
        <w:t>. It is supported with robust game database where users have access to thousands of virtual applications.</w:t>
      </w:r>
    </w:p>
    <w:p w14:paraId="45455092" w14:textId="5E6B0555" w:rsidR="00827A2B" w:rsidRDefault="00827A2B" w:rsidP="006A2B51">
      <w:pPr>
        <w:spacing w:line="480" w:lineRule="auto"/>
      </w:pPr>
      <w:r>
        <w:rPr>
          <w:noProof/>
        </w:rPr>
        <w:drawing>
          <wp:inline distT="0" distB="0" distL="0" distR="0" wp14:anchorId="4AB86565" wp14:editId="1821EF7B">
            <wp:extent cx="5943600" cy="3343275"/>
            <wp:effectExtent l="0" t="0" r="0" b="9525"/>
            <wp:docPr id="10523778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77859" name="Picture 105237785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72F646D" w14:textId="110624D6" w:rsidR="00827A2B" w:rsidRPr="00320E3B" w:rsidRDefault="00827A2B" w:rsidP="00827A2B">
      <w:pPr>
        <w:spacing w:line="480" w:lineRule="auto"/>
        <w:jc w:val="center"/>
      </w:pPr>
      <w:r>
        <w:t xml:space="preserve">Fig. 2 image from: </w:t>
      </w:r>
      <w:r w:rsidRPr="00827A2B">
        <w:t>rockpapershotgun.com</w:t>
      </w:r>
    </w:p>
    <w:p w14:paraId="12596F21" w14:textId="6B3BA179" w:rsidR="00AE5E9F" w:rsidRPr="00CB4A66" w:rsidRDefault="00320E3B" w:rsidP="006D058A">
      <w:pPr>
        <w:pStyle w:val="Heading3"/>
        <w:spacing w:line="480" w:lineRule="auto"/>
        <w:rPr>
          <w:rFonts w:cs="Times New Roman"/>
          <w:b/>
          <w:bCs/>
          <w:szCs w:val="24"/>
        </w:rPr>
      </w:pPr>
      <w:r w:rsidRPr="00320E3B">
        <w:rPr>
          <w:b/>
          <w:bCs/>
        </w:rPr>
        <w:lastRenderedPageBreak/>
        <w:t>Apple Vision Pro</w:t>
      </w:r>
      <w:r w:rsidR="00333063" w:rsidRPr="00320E3B">
        <w:rPr>
          <w:rFonts w:cs="Times New Roman"/>
          <w:b/>
          <w:bCs/>
          <w:szCs w:val="24"/>
        </w:rPr>
        <w:br/>
      </w:r>
      <w:r w:rsidR="00B40F38" w:rsidRPr="00B40F38">
        <w:rPr>
          <w:rFonts w:cs="Times New Roman"/>
          <w:szCs w:val="24"/>
        </w:rPr>
        <w:t>Apple vision Pro is Apple’s first Mixed Reality (MR) headse</w:t>
      </w:r>
      <w:r w:rsidR="00B40F38">
        <w:rPr>
          <w:rFonts w:cs="Times New Roman"/>
          <w:szCs w:val="24"/>
        </w:rPr>
        <w:t>t produced on February 2, 2024. Unlike other VR devices, Apple vision focus spatial computing, improving productivity and entertainment</w:t>
      </w:r>
      <w:r w:rsidR="00393EEF">
        <w:rPr>
          <w:rFonts w:cs="Times New Roman"/>
          <w:szCs w:val="24"/>
        </w:rPr>
        <w:t>. It is designed with micro</w:t>
      </w:r>
      <w:r w:rsidR="00E327DE">
        <w:rPr>
          <w:rFonts w:cs="Times New Roman"/>
          <w:szCs w:val="24"/>
        </w:rPr>
        <w:t>-</w:t>
      </w:r>
      <w:r w:rsidR="00393EEF">
        <w:rPr>
          <w:rFonts w:cs="Times New Roman"/>
          <w:szCs w:val="24"/>
        </w:rPr>
        <w:t>OLED</w:t>
      </w:r>
      <w:r w:rsidR="00E327DE">
        <w:rPr>
          <w:rFonts w:cs="Times New Roman"/>
          <w:szCs w:val="24"/>
        </w:rPr>
        <w:t xml:space="preserve"> </w:t>
      </w:r>
      <w:r w:rsidR="00393EEF">
        <w:rPr>
          <w:rFonts w:cs="Times New Roman"/>
          <w:szCs w:val="24"/>
        </w:rPr>
        <w:t>screen for its ultra-</w:t>
      </w:r>
      <w:r w:rsidR="00E327DE">
        <w:rPr>
          <w:rFonts w:cs="Times New Roman"/>
          <w:szCs w:val="24"/>
        </w:rPr>
        <w:t>high resolution</w:t>
      </w:r>
      <w:r w:rsidR="00393EEF">
        <w:rPr>
          <w:rFonts w:cs="Times New Roman"/>
          <w:szCs w:val="24"/>
        </w:rPr>
        <w:t xml:space="preserve"> display, which make it the sharpest display of any VR headset devices and support High Dynamic Range (HDR) for vibrant colors.</w:t>
      </w:r>
      <w:r w:rsidR="00E327DE">
        <w:rPr>
          <w:rFonts w:cs="Times New Roman"/>
          <w:szCs w:val="24"/>
        </w:rPr>
        <w:t xml:space="preserve"> It operates with hand gesture, voice command and eye tracking instead of use of controller</w:t>
      </w:r>
      <w:r w:rsidR="00354784">
        <w:rPr>
          <w:rFonts w:cs="Times New Roman"/>
          <w:szCs w:val="24"/>
        </w:rPr>
        <w:t xml:space="preserve"> and it</w:t>
      </w:r>
      <w:r w:rsidR="00BD50E6">
        <w:rPr>
          <w:rFonts w:cs="Times New Roman"/>
          <w:szCs w:val="24"/>
        </w:rPr>
        <w:t>’</w:t>
      </w:r>
      <w:r w:rsidR="00354784">
        <w:rPr>
          <w:rFonts w:cs="Times New Roman"/>
          <w:szCs w:val="24"/>
        </w:rPr>
        <w:t>s powered with M2 and R1 chips which facilitates its extremely low latency of 13ms, that is no motion sickness.</w:t>
      </w:r>
    </w:p>
    <w:p w14:paraId="5EB55509" w14:textId="32FECFDB" w:rsidR="003540E1" w:rsidRDefault="00F17D8E" w:rsidP="003540E1">
      <w:pPr>
        <w:pStyle w:val="Heading2"/>
        <w:rPr>
          <w:b/>
          <w:bCs/>
        </w:rPr>
      </w:pPr>
      <w:r>
        <w:rPr>
          <w:b/>
          <w:bCs/>
        </w:rPr>
        <w:t>Traditional</w:t>
      </w:r>
      <w:r w:rsidR="002E1E34">
        <w:rPr>
          <w:b/>
          <w:bCs/>
        </w:rPr>
        <w:t xml:space="preserve"> Surgical</w:t>
      </w:r>
      <w:r>
        <w:rPr>
          <w:b/>
          <w:bCs/>
        </w:rPr>
        <w:t xml:space="preserve"> Training </w:t>
      </w:r>
    </w:p>
    <w:p w14:paraId="57089D87" w14:textId="21BED5BB" w:rsidR="00CB4A66" w:rsidRDefault="00CB4A66" w:rsidP="00BD50E6">
      <w:pPr>
        <w:spacing w:line="480" w:lineRule="auto"/>
      </w:pPr>
      <w:r>
        <w:t xml:space="preserve">Usual method of </w:t>
      </w:r>
      <w:r w:rsidR="00BD50E6">
        <w:t xml:space="preserve">learning involves introducing the theoretical concept followed by the practical or experimental part of the subjects to the </w:t>
      </w:r>
      <w:r w:rsidR="003A4648">
        <w:t>students</w:t>
      </w:r>
      <w:r w:rsidR="00BD50E6">
        <w:t>. This method has been beneficial over the years</w:t>
      </w:r>
      <w:r w:rsidR="003A4648">
        <w:t>.</w:t>
      </w:r>
      <w:r w:rsidR="00BD50E6">
        <w:t xml:space="preserve"> </w:t>
      </w:r>
      <w:r w:rsidR="003A4648">
        <w:t>H</w:t>
      </w:r>
      <w:r w:rsidR="00BD50E6">
        <w:t xml:space="preserve">owever, the availability of resources can limit the students or trainee learning experience, especially in medical </w:t>
      </w:r>
      <w:r w:rsidR="002E1E34">
        <w:t xml:space="preserve">cases where </w:t>
      </w:r>
      <w:r w:rsidR="003A4648">
        <w:t xml:space="preserve">there is need for </w:t>
      </w:r>
      <w:r w:rsidR="002E1E34">
        <w:t>students to firstly learn by observation on live patient being operated by the supervisor or trainer.</w:t>
      </w:r>
      <w:r w:rsidR="00BD50E6">
        <w:t xml:space="preserve"> </w:t>
      </w:r>
    </w:p>
    <w:p w14:paraId="34D02813" w14:textId="309E1E0C" w:rsidR="00FB207C" w:rsidRPr="00CB4A66" w:rsidRDefault="00FB207C" w:rsidP="00BD50E6">
      <w:pPr>
        <w:spacing w:line="480" w:lineRule="auto"/>
      </w:pPr>
      <w:r w:rsidRPr="00FB207C">
        <w:t xml:space="preserve">Pedram et al. (2024) </w:t>
      </w:r>
      <w:r w:rsidR="003A4648">
        <w:t>shows that the c</w:t>
      </w:r>
      <w:r w:rsidR="00907722">
        <w:t xml:space="preserve">urrent medical education has traditional cadaveric Dissection </w:t>
      </w:r>
      <w:r w:rsidR="00907722" w:rsidRPr="00907722">
        <w:t xml:space="preserve">as its core teaching methods. However, these methods present with challenges, including limited cadaver availability. </w:t>
      </w:r>
      <w:r w:rsidR="00907722">
        <w:t>In a breast cancer treatment, student needs to interact with patient and not cadaver, the limitation or ratio of students to patients hinders the learning phase for the trainee</w:t>
      </w:r>
      <w:r>
        <w:t xml:space="preserve">, and </w:t>
      </w:r>
      <w:r w:rsidR="00907722">
        <w:t>there is n</w:t>
      </w:r>
      <w:r>
        <w:t>eed for method to mitigate this limitation.</w:t>
      </w:r>
      <w:r w:rsidR="00907722">
        <w:t xml:space="preserve"> </w:t>
      </w:r>
    </w:p>
    <w:p w14:paraId="021B9B2D" w14:textId="022EBA0B" w:rsidR="003540E1" w:rsidRDefault="003540E1" w:rsidP="003540E1">
      <w:pPr>
        <w:pStyle w:val="Heading2"/>
        <w:rPr>
          <w:b/>
          <w:bCs/>
        </w:rPr>
      </w:pPr>
      <w:r>
        <w:rPr>
          <w:b/>
          <w:bCs/>
        </w:rPr>
        <w:t xml:space="preserve">Virtual Reality </w:t>
      </w:r>
      <w:r w:rsidR="00A64A45">
        <w:rPr>
          <w:b/>
          <w:bCs/>
        </w:rPr>
        <w:t>as a</w:t>
      </w:r>
      <w:r>
        <w:rPr>
          <w:b/>
          <w:bCs/>
        </w:rPr>
        <w:t xml:space="preserve"> Surgical training</w:t>
      </w:r>
      <w:r w:rsidR="00A64A45">
        <w:rPr>
          <w:b/>
          <w:bCs/>
        </w:rPr>
        <w:t xml:space="preserve"> tool</w:t>
      </w:r>
    </w:p>
    <w:p w14:paraId="5861029B" w14:textId="77777777" w:rsidR="00B14A87" w:rsidRDefault="002E1E34" w:rsidP="00B14A87">
      <w:pPr>
        <w:spacing w:line="480" w:lineRule="auto"/>
      </w:pPr>
      <w:r>
        <w:t xml:space="preserve">Introducing virtual reality technology is an innovative approach to improves students learning experiences through immersive </w:t>
      </w:r>
      <w:r w:rsidR="00A64A45">
        <w:t xml:space="preserve">approach. </w:t>
      </w:r>
      <w:r w:rsidR="00FB207C">
        <w:t>A study by</w:t>
      </w:r>
      <w:r w:rsidR="00A64A45">
        <w:t xml:space="preserve"> </w:t>
      </w:r>
      <w:r w:rsidR="00A64A45" w:rsidRPr="00A64A45">
        <w:t>Mäkinen et al</w:t>
      </w:r>
      <w:r w:rsidR="00A64A45">
        <w:t>, (2022),</w:t>
      </w:r>
      <w:r w:rsidR="00FB207C">
        <w:t xml:space="preserve"> indicates that,</w:t>
      </w:r>
      <w:r w:rsidR="00A64A45">
        <w:t xml:space="preserve"> </w:t>
      </w:r>
      <w:r w:rsidR="00FB207C" w:rsidRPr="00FB207C">
        <w:t xml:space="preserve">over </w:t>
      </w:r>
      <w:r w:rsidR="00FB207C" w:rsidRPr="00FB207C">
        <w:lastRenderedPageBreak/>
        <w:t>the past decade, VR-based simulators have been widely used in healthcare faculty education and nursing studies</w:t>
      </w:r>
      <w:r w:rsidR="00A64A45">
        <w:t xml:space="preserve">. And the review by </w:t>
      </w:r>
      <w:r w:rsidR="00A64A45" w:rsidRPr="00A64A45">
        <w:t>Barteit et al. (2021)</w:t>
      </w:r>
      <w:r w:rsidR="00A64A45">
        <w:t xml:space="preserve"> on </w:t>
      </w:r>
      <w:r w:rsidR="00A64A45" w:rsidRPr="00A64A45">
        <w:t>using HMD-VR for medical training</w:t>
      </w:r>
      <w:r w:rsidR="00A64A45">
        <w:t xml:space="preserve"> </w:t>
      </w:r>
      <w:r w:rsidR="00762400">
        <w:t>testified</w:t>
      </w:r>
      <w:r w:rsidR="00A64A45">
        <w:t xml:space="preserve"> that </w:t>
      </w:r>
      <w:r w:rsidR="00A64A45" w:rsidRPr="00A64A45">
        <w:t xml:space="preserve">HMDs were </w:t>
      </w:r>
      <w:r w:rsidR="00762400">
        <w:t xml:space="preserve">commonly applied in surgical training and anatomy and </w:t>
      </w:r>
      <w:r w:rsidR="00A64A45" w:rsidRPr="00A64A45">
        <w:t xml:space="preserve">it was </w:t>
      </w:r>
      <w:r w:rsidR="00762400" w:rsidRPr="00762400">
        <w:t xml:space="preserve">recognized </w:t>
      </w:r>
      <w:r w:rsidR="00A64A45" w:rsidRPr="00A64A45">
        <w:t>by trainees as a</w:t>
      </w:r>
      <w:r w:rsidR="00A64A45">
        <w:t xml:space="preserve"> </w:t>
      </w:r>
      <w:r w:rsidR="00762400" w:rsidRPr="00A64A45">
        <w:t>prominent</w:t>
      </w:r>
      <w:r w:rsidR="00762400">
        <w:t xml:space="preserve"> </w:t>
      </w:r>
      <w:r w:rsidR="00A64A45" w:rsidRPr="00A64A45">
        <w:t>and engaging training platform.</w:t>
      </w:r>
      <w:r w:rsidR="000504B1" w:rsidRPr="000504B1">
        <w:t xml:space="preserve"> </w:t>
      </w:r>
      <w:r w:rsidR="00762400" w:rsidRPr="00762400">
        <w:t>Previous studies have also shown the benefits of using VR in surgical residency programs. After training with VR, residents were able to perform procedures faster and with greater accuracy when carrying out surgical tasks (Mao et al., 2021)</w:t>
      </w:r>
      <w:r w:rsidR="000504B1">
        <w:t xml:space="preserve">. </w:t>
      </w:r>
      <w:r w:rsidR="000504B1" w:rsidRPr="000504B1">
        <w:t>While training is important, it is also crucial to formulate</w:t>
      </w:r>
      <w:r w:rsidR="000504B1">
        <w:t xml:space="preserve"> </w:t>
      </w:r>
      <w:r w:rsidR="000504B1" w:rsidRPr="000504B1">
        <w:t>proper skill acquisition and assessment programs, and VR</w:t>
      </w:r>
      <w:r w:rsidR="000504B1">
        <w:t xml:space="preserve"> </w:t>
      </w:r>
      <w:r w:rsidR="000504B1" w:rsidRPr="000504B1">
        <w:t>can create an opportunity where novice or experienced surgeons can perform or practice a surgery where instructors</w:t>
      </w:r>
      <w:r w:rsidR="000504B1">
        <w:t xml:space="preserve"> </w:t>
      </w:r>
      <w:r w:rsidR="000504B1" w:rsidRPr="000504B1">
        <w:t>can identify individual strengths, weaknesses and any areas</w:t>
      </w:r>
      <w:r w:rsidR="000504B1">
        <w:t xml:space="preserve"> </w:t>
      </w:r>
      <w:r w:rsidR="000504B1" w:rsidRPr="000504B1">
        <w:t>for improvement</w:t>
      </w:r>
      <w:r w:rsidR="000504B1">
        <w:t xml:space="preserve"> </w:t>
      </w:r>
      <w:r w:rsidR="000504B1" w:rsidRPr="000504B1">
        <w:t>(Mehrotra and Markus 2021). Bracq et al.</w:t>
      </w:r>
      <w:r w:rsidR="000504B1">
        <w:t xml:space="preserve"> </w:t>
      </w:r>
      <w:r w:rsidR="000504B1" w:rsidRPr="000504B1">
        <w:t xml:space="preserve">(2021) </w:t>
      </w:r>
      <w:r w:rsidR="00450A3E" w:rsidRPr="000504B1">
        <w:t>examined</w:t>
      </w:r>
      <w:r w:rsidR="000504B1" w:rsidRPr="000504B1">
        <w:t xml:space="preserve"> the use of VR for training scrub nurses</w:t>
      </w:r>
      <w:r w:rsidR="000504B1">
        <w:t xml:space="preserve"> </w:t>
      </w:r>
      <w:r w:rsidR="000504B1" w:rsidRPr="000504B1">
        <w:t>to identify errors and situational awareness in the</w:t>
      </w:r>
      <w:r w:rsidR="00450A3E">
        <w:t xml:space="preserve"> </w:t>
      </w:r>
      <w:r w:rsidR="00DA53DB">
        <w:t>operation</w:t>
      </w:r>
      <w:r w:rsidR="00450A3E">
        <w:t xml:space="preserve"> room</w:t>
      </w:r>
      <w:r w:rsidR="000504B1" w:rsidRPr="000504B1">
        <w:t xml:space="preserve"> </w:t>
      </w:r>
      <w:r w:rsidR="00450A3E">
        <w:t>(</w:t>
      </w:r>
      <w:r w:rsidR="00450A3E" w:rsidRPr="000504B1">
        <w:t>OR</w:t>
      </w:r>
      <w:r w:rsidR="00450A3E">
        <w:t>)</w:t>
      </w:r>
      <w:r w:rsidR="000504B1" w:rsidRPr="000504B1">
        <w:t xml:space="preserve">. The </w:t>
      </w:r>
      <w:r w:rsidR="00450A3E">
        <w:t xml:space="preserve">outcome of the research </w:t>
      </w:r>
      <w:r w:rsidR="00DA53DB">
        <w:t>suggests</w:t>
      </w:r>
      <w:r w:rsidR="00450A3E">
        <w:t xml:space="preserve"> that higher number of </w:t>
      </w:r>
      <w:r w:rsidR="00DA53DB">
        <w:t>students</w:t>
      </w:r>
      <w:r w:rsidR="00450A3E">
        <w:t xml:space="preserve"> has better performance when learning with Virtual Reality</w:t>
      </w:r>
      <w:r w:rsidR="00F03299">
        <w:t xml:space="preserve"> than their counterparts without it</w:t>
      </w:r>
      <w:r w:rsidR="000504B1" w:rsidRPr="000504B1">
        <w:t>, which indicates the</w:t>
      </w:r>
      <w:r w:rsidR="00450A3E">
        <w:t xml:space="preserve"> </w:t>
      </w:r>
      <w:r w:rsidR="000504B1" w:rsidRPr="000504B1">
        <w:t>importance of providing refresher training for healthcare</w:t>
      </w:r>
      <w:r w:rsidR="000504B1">
        <w:t xml:space="preserve"> </w:t>
      </w:r>
      <w:r w:rsidR="000504B1" w:rsidRPr="000504B1">
        <w:t>professionals. This can be useful in</w:t>
      </w:r>
      <w:r w:rsidR="000504B1">
        <w:t xml:space="preserve"> </w:t>
      </w:r>
      <w:r w:rsidR="000504B1" w:rsidRPr="000504B1">
        <w:t>tracking development</w:t>
      </w:r>
      <w:r w:rsidR="000504B1">
        <w:t xml:space="preserve"> </w:t>
      </w:r>
      <w:r w:rsidR="000504B1" w:rsidRPr="000504B1">
        <w:t>and acquisition of skills in residents, as well as helping to</w:t>
      </w:r>
      <w:r w:rsidR="000504B1">
        <w:t xml:space="preserve"> </w:t>
      </w:r>
      <w:r w:rsidR="000504B1" w:rsidRPr="000504B1">
        <w:t>maintain skill level in senior surgeons (Pelargos et al. 2017).</w:t>
      </w:r>
      <w:r w:rsidR="000504B1">
        <w:t xml:space="preserve"> </w:t>
      </w:r>
      <w:r w:rsidR="00DA53DB">
        <w:t xml:space="preserve">According to </w:t>
      </w:r>
      <w:r w:rsidR="000504B1" w:rsidRPr="000504B1">
        <w:t>Rahman et al. (2020)</w:t>
      </w:r>
      <w:r w:rsidR="00DA53DB">
        <w:t>,</w:t>
      </w:r>
      <w:r w:rsidR="00B14A87" w:rsidRPr="00B14A87">
        <w:t xml:space="preserve"> Approximately 10% of surgical applications have incorporated HMD-VR for training, with its use being most common in urology, neurosurgery, and craniomaxillofacial surgery</w:t>
      </w:r>
      <w:r w:rsidR="000504B1" w:rsidRPr="000504B1">
        <w:t xml:space="preserve">. </w:t>
      </w:r>
    </w:p>
    <w:p w14:paraId="46D3B65E" w14:textId="2812B7D7" w:rsidR="000504B1" w:rsidRDefault="003540E1" w:rsidP="006E2329">
      <w:pPr>
        <w:pStyle w:val="Heading3"/>
        <w:spacing w:line="480" w:lineRule="auto"/>
        <w:rPr>
          <w:b/>
          <w:bCs/>
        </w:rPr>
      </w:pPr>
      <w:r w:rsidRPr="00B14A87">
        <w:rPr>
          <w:b/>
          <w:bCs/>
        </w:rPr>
        <w:t>Benefits</w:t>
      </w:r>
      <w:r w:rsidR="006E2329">
        <w:rPr>
          <w:b/>
          <w:bCs/>
        </w:rPr>
        <w:t xml:space="preserve"> of Virtual reality </w:t>
      </w:r>
    </w:p>
    <w:p w14:paraId="770E8824" w14:textId="7F5360CA" w:rsidR="00EA3BC1" w:rsidRDefault="00EA3BC1" w:rsidP="00EA3BC1">
      <w:pPr>
        <w:pStyle w:val="ListParagraph"/>
        <w:numPr>
          <w:ilvl w:val="0"/>
          <w:numId w:val="10"/>
        </w:numPr>
        <w:spacing w:line="480" w:lineRule="auto"/>
        <w:rPr>
          <w:rFonts w:ascii="Times New Roman" w:hAnsi="Times New Roman" w:cs="Times New Roman"/>
        </w:rPr>
      </w:pPr>
      <w:r>
        <w:rPr>
          <w:rFonts w:ascii="Times New Roman" w:hAnsi="Times New Roman" w:cs="Times New Roman"/>
          <w:b/>
          <w:bCs/>
        </w:rPr>
        <w:t>Rapid</w:t>
      </w:r>
      <w:r w:rsidR="00C2204A">
        <w:rPr>
          <w:rFonts w:ascii="Times New Roman" w:hAnsi="Times New Roman" w:cs="Times New Roman"/>
          <w:b/>
          <w:bCs/>
        </w:rPr>
        <w:t xml:space="preserve"> skill</w:t>
      </w:r>
      <w:r w:rsidR="006E2329" w:rsidRPr="00C2204A">
        <w:rPr>
          <w:rFonts w:ascii="Times New Roman" w:hAnsi="Times New Roman" w:cs="Times New Roman"/>
          <w:b/>
          <w:bCs/>
        </w:rPr>
        <w:t xml:space="preserve"> Enhancement</w:t>
      </w:r>
      <w:r w:rsidR="006E2329" w:rsidRPr="006E2329">
        <w:rPr>
          <w:rFonts w:ascii="Times New Roman" w:hAnsi="Times New Roman" w:cs="Times New Roman"/>
        </w:rPr>
        <w:t>:</w:t>
      </w:r>
      <w:r w:rsidR="006E2329">
        <w:rPr>
          <w:rFonts w:ascii="Times New Roman" w:hAnsi="Times New Roman" w:cs="Times New Roman"/>
        </w:rPr>
        <w:t xml:space="preserve"> The use of virtual reality technology as a training has shown to be significant and most efficient way to master a practical skill where precision</w:t>
      </w:r>
      <w:r w:rsidR="0001513D">
        <w:rPr>
          <w:rFonts w:ascii="Times New Roman" w:hAnsi="Times New Roman" w:cs="Times New Roman"/>
        </w:rPr>
        <w:t xml:space="preserve"> and </w:t>
      </w:r>
      <w:r w:rsidR="0001513D">
        <w:rPr>
          <w:rFonts w:ascii="Times New Roman" w:hAnsi="Times New Roman" w:cs="Times New Roman"/>
        </w:rPr>
        <w:lastRenderedPageBreak/>
        <w:t>time are</w:t>
      </w:r>
      <w:r w:rsidR="006E2329">
        <w:rPr>
          <w:rFonts w:ascii="Times New Roman" w:hAnsi="Times New Roman" w:cs="Times New Roman"/>
        </w:rPr>
        <w:t xml:space="preserve"> </w:t>
      </w:r>
      <w:r w:rsidR="0001513D">
        <w:rPr>
          <w:rFonts w:ascii="Times New Roman" w:hAnsi="Times New Roman" w:cs="Times New Roman"/>
        </w:rPr>
        <w:t>Critical</w:t>
      </w:r>
      <w:r w:rsidR="006E2329">
        <w:rPr>
          <w:rFonts w:ascii="Times New Roman" w:hAnsi="Times New Roman" w:cs="Times New Roman"/>
        </w:rPr>
        <w:t xml:space="preserve">. </w:t>
      </w:r>
      <w:r w:rsidR="0001513D">
        <w:rPr>
          <w:rFonts w:ascii="Times New Roman" w:hAnsi="Times New Roman" w:cs="Times New Roman"/>
        </w:rPr>
        <w:t>Max Ulbrich</w:t>
      </w:r>
      <w:r w:rsidR="000A64A4">
        <w:rPr>
          <w:rFonts w:ascii="Times New Roman" w:hAnsi="Times New Roman" w:cs="Times New Roman"/>
        </w:rPr>
        <w:t xml:space="preserve"> et al</w:t>
      </w:r>
      <w:r w:rsidR="0001513D">
        <w:rPr>
          <w:rFonts w:ascii="Times New Roman" w:hAnsi="Times New Roman" w:cs="Times New Roman"/>
        </w:rPr>
        <w:t>. (2015) in their study on “</w:t>
      </w:r>
      <w:r w:rsidR="0001513D" w:rsidRPr="0001513D">
        <w:rPr>
          <w:rFonts w:ascii="Times New Roman" w:hAnsi="Times New Roman" w:cs="Times New Roman"/>
        </w:rPr>
        <w:t>Advantages of a Training Course for Surgical Planning in Virtual Reality for Oral and Maxillofacial Surgery: Crossover Study</w:t>
      </w:r>
      <w:r w:rsidR="0001513D">
        <w:rPr>
          <w:rFonts w:ascii="Times New Roman" w:hAnsi="Times New Roman" w:cs="Times New Roman"/>
        </w:rPr>
        <w:t xml:space="preserve">” carried out an experimental procedure where trainee were categorized. The first category </w:t>
      </w:r>
      <w:r w:rsidR="00407A88">
        <w:rPr>
          <w:rFonts w:ascii="Times New Roman" w:hAnsi="Times New Roman" w:cs="Times New Roman"/>
        </w:rPr>
        <w:t>of trainee</w:t>
      </w:r>
      <w:r w:rsidR="0001513D">
        <w:rPr>
          <w:rFonts w:ascii="Times New Roman" w:hAnsi="Times New Roman" w:cs="Times New Roman"/>
        </w:rPr>
        <w:t xml:space="preserve"> where to learn </w:t>
      </w:r>
      <w:r w:rsidR="00407A88">
        <w:rPr>
          <w:rFonts w:ascii="Times New Roman" w:hAnsi="Times New Roman" w:cs="Times New Roman"/>
        </w:rPr>
        <w:t>using Desktop</w:t>
      </w:r>
      <w:r w:rsidR="0001513D">
        <w:rPr>
          <w:rFonts w:ascii="Times New Roman" w:hAnsi="Times New Roman" w:cs="Times New Roman"/>
        </w:rPr>
        <w:t xml:space="preserve"> screen (DS)</w:t>
      </w:r>
      <w:r w:rsidR="00407A88">
        <w:rPr>
          <w:rFonts w:ascii="Times New Roman" w:hAnsi="Times New Roman" w:cs="Times New Roman"/>
        </w:rPr>
        <w:t xml:space="preserve"> with the use of 3D slicer software</w:t>
      </w:r>
      <w:r w:rsidR="0001513D">
        <w:rPr>
          <w:rFonts w:ascii="Times New Roman" w:hAnsi="Times New Roman" w:cs="Times New Roman"/>
        </w:rPr>
        <w:t xml:space="preserve"> and while the second category learns in a VR environment (</w:t>
      </w:r>
      <w:r w:rsidR="0001513D" w:rsidRPr="0001513D">
        <w:rPr>
          <w:rFonts w:ascii="Times New Roman" w:hAnsi="Times New Roman" w:cs="Times New Roman"/>
        </w:rPr>
        <w:t>Elucis</w:t>
      </w:r>
      <w:r w:rsidR="0001513D">
        <w:rPr>
          <w:rFonts w:ascii="Times New Roman" w:hAnsi="Times New Roman" w:cs="Times New Roman"/>
        </w:rPr>
        <w:t xml:space="preserve">).  </w:t>
      </w:r>
      <w:r w:rsidR="00407A88">
        <w:rPr>
          <w:rFonts w:ascii="Times New Roman" w:hAnsi="Times New Roman" w:cs="Times New Roman"/>
        </w:rPr>
        <w:t xml:space="preserve">At the end of the experiment, it was observed </w:t>
      </w:r>
      <w:r w:rsidR="00C2204A">
        <w:rPr>
          <w:rFonts w:ascii="Times New Roman" w:hAnsi="Times New Roman" w:cs="Times New Roman"/>
        </w:rPr>
        <w:t>students learning in a</w:t>
      </w:r>
      <w:r w:rsidR="00407A88" w:rsidRPr="00407A88">
        <w:rPr>
          <w:rFonts w:ascii="Times New Roman" w:hAnsi="Times New Roman" w:cs="Times New Roman"/>
        </w:rPr>
        <w:t xml:space="preserve"> VR environment </w:t>
      </w:r>
      <w:r w:rsidR="00C2204A">
        <w:rPr>
          <w:rFonts w:ascii="Times New Roman" w:hAnsi="Times New Roman" w:cs="Times New Roman"/>
        </w:rPr>
        <w:t xml:space="preserve">learn faster </w:t>
      </w:r>
      <w:r w:rsidR="00407A88" w:rsidRPr="00407A88">
        <w:rPr>
          <w:rFonts w:ascii="Times New Roman" w:hAnsi="Times New Roman" w:cs="Times New Roman"/>
        </w:rPr>
        <w:t>than the DS environmen</w:t>
      </w:r>
      <w:r w:rsidR="00407A88">
        <w:rPr>
          <w:rFonts w:ascii="Times New Roman" w:hAnsi="Times New Roman" w:cs="Times New Roman"/>
        </w:rPr>
        <w:t>t</w:t>
      </w:r>
      <w:r w:rsidR="00C2204A">
        <w:rPr>
          <w:rFonts w:ascii="Times New Roman" w:hAnsi="Times New Roman" w:cs="Times New Roman"/>
        </w:rPr>
        <w:t xml:space="preserve">. It nearly doubled the segmentation </w:t>
      </w:r>
      <w:r>
        <w:rPr>
          <w:rFonts w:ascii="Times New Roman" w:hAnsi="Times New Roman" w:cs="Times New Roman"/>
        </w:rPr>
        <w:t>time,</w:t>
      </w:r>
      <w:r w:rsidR="00C2204A">
        <w:rPr>
          <w:rFonts w:ascii="Times New Roman" w:hAnsi="Times New Roman" w:cs="Times New Roman"/>
        </w:rPr>
        <w:t xml:space="preserve"> that is shorter time to reach the qualitative result when compared to DS environment.</w:t>
      </w:r>
    </w:p>
    <w:p w14:paraId="2DDD0428" w14:textId="4DC6A9B8" w:rsidR="00EA3BC1" w:rsidRDefault="00EA3BC1" w:rsidP="00EA3BC1">
      <w:pPr>
        <w:pStyle w:val="ListParagraph"/>
        <w:spacing w:line="480" w:lineRule="auto"/>
        <w:rPr>
          <w:rFonts w:ascii="Times New Roman" w:hAnsi="Times New Roman" w:cs="Times New Roman"/>
        </w:rPr>
      </w:pPr>
      <w:r w:rsidRPr="00EA3BC1">
        <w:rPr>
          <w:rFonts w:ascii="Times New Roman" w:hAnsi="Times New Roman" w:cs="Times New Roman"/>
        </w:rPr>
        <w:t xml:space="preserve">In their study, </w:t>
      </w:r>
      <w:r>
        <w:rPr>
          <w:rFonts w:ascii="Times New Roman" w:hAnsi="Times New Roman" w:cs="Times New Roman"/>
        </w:rPr>
        <w:t>Max Ulbrich</w:t>
      </w:r>
      <w:r w:rsidR="000A64A4">
        <w:rPr>
          <w:rFonts w:ascii="Times New Roman" w:hAnsi="Times New Roman" w:cs="Times New Roman"/>
        </w:rPr>
        <w:t xml:space="preserve"> et al</w:t>
      </w:r>
      <w:r>
        <w:rPr>
          <w:rFonts w:ascii="Times New Roman" w:hAnsi="Times New Roman" w:cs="Times New Roman"/>
        </w:rPr>
        <w:t xml:space="preserve">. (2015) stress the rapid learning process advantages, as it </w:t>
      </w:r>
      <w:r w:rsidR="00B755B7">
        <w:rPr>
          <w:rFonts w:ascii="Times New Roman" w:hAnsi="Times New Roman" w:cs="Times New Roman"/>
        </w:rPr>
        <w:t>saves</w:t>
      </w:r>
      <w:r>
        <w:rPr>
          <w:rFonts w:ascii="Times New Roman" w:hAnsi="Times New Roman" w:cs="Times New Roman"/>
        </w:rPr>
        <w:t xml:space="preserve"> time and reduce Virtual surgical Planning (VSP) workload.</w:t>
      </w:r>
    </w:p>
    <w:p w14:paraId="4DE7C4AF" w14:textId="16993F59" w:rsidR="00B14A87" w:rsidRPr="00DD24FE" w:rsidRDefault="00DD24FE" w:rsidP="00DD24FE">
      <w:pPr>
        <w:pStyle w:val="NormalWeb"/>
        <w:spacing w:line="480" w:lineRule="auto"/>
        <w:ind w:left="720"/>
      </w:pPr>
      <w:r>
        <w:t>With an efficient and functional surgical simulation tool, resident students and medical trainees can better understand complex surgical procedures and develop mastery more quickly. This is especially crucial for highly critical and prevalent surgeries, such as breast cancer procedures, where multiple experts are needed due to the delicate nature of the operation in recent cases.</w:t>
      </w:r>
    </w:p>
    <w:p w14:paraId="2ED3E060" w14:textId="2089FC3B" w:rsidR="006E2329" w:rsidRDefault="006E2329" w:rsidP="005B15D5">
      <w:pPr>
        <w:pStyle w:val="ListParagraph"/>
        <w:numPr>
          <w:ilvl w:val="0"/>
          <w:numId w:val="10"/>
        </w:numPr>
        <w:spacing w:line="480" w:lineRule="auto"/>
      </w:pPr>
      <w:r w:rsidRPr="00DD24FE">
        <w:rPr>
          <w:rFonts w:ascii="Times New Roman" w:hAnsi="Times New Roman" w:cs="Times New Roman"/>
          <w:b/>
          <w:bCs/>
        </w:rPr>
        <w:t>Risk free learning experience</w:t>
      </w:r>
      <w:r w:rsidRPr="006E2329">
        <w:rPr>
          <w:rFonts w:ascii="Times New Roman" w:hAnsi="Times New Roman" w:cs="Times New Roman"/>
        </w:rPr>
        <w:t>:</w:t>
      </w:r>
      <w:r w:rsidR="000A694E">
        <w:rPr>
          <w:rFonts w:ascii="Times New Roman" w:hAnsi="Times New Roman" w:cs="Times New Roman"/>
        </w:rPr>
        <w:t xml:space="preserve"> </w:t>
      </w:r>
      <w:r w:rsidR="005B15D5" w:rsidRPr="005B15D5">
        <w:t>Training in a virtual environment is completely safe since students or trainees interact only with 3D virtual models. This approach eliminates any risk while also boosting confidence, as the models are designed based on carefully considered assumptions. However, trainees are encouraged to engage with the virtual models as if they were real, ensuring that the learning experience closely mirrors actual operational procedures. The goal is to provide a highly realistic and immersive training experience that effectively prepares them for real-world scenarios</w:t>
      </w:r>
      <w:r w:rsidR="005B15D5">
        <w:t>.</w:t>
      </w:r>
    </w:p>
    <w:p w14:paraId="145F46CA" w14:textId="2497C373" w:rsidR="00AD2AD6" w:rsidRDefault="008D3A4B" w:rsidP="00AD2AD6">
      <w:pPr>
        <w:pStyle w:val="ListParagraph"/>
        <w:spacing w:line="480" w:lineRule="auto"/>
      </w:pPr>
      <w:r w:rsidRPr="008D3A4B">
        <w:rPr>
          <w:rFonts w:ascii="Times New Roman" w:hAnsi="Times New Roman" w:cs="Times New Roman"/>
        </w:rPr>
        <w:lastRenderedPageBreak/>
        <w:t>In the study</w:t>
      </w:r>
      <w:r>
        <w:rPr>
          <w:rFonts w:ascii="Times New Roman" w:hAnsi="Times New Roman" w:cs="Times New Roman"/>
        </w:rPr>
        <w:t xml:space="preserve"> done by </w:t>
      </w:r>
      <w:r w:rsidR="006B16CA" w:rsidRPr="006B16CA">
        <w:rPr>
          <w:rFonts w:ascii="Times New Roman" w:hAnsi="Times New Roman" w:cs="Times New Roman"/>
        </w:rPr>
        <w:t>Seymour</w:t>
      </w:r>
      <w:r w:rsidR="000A64A4">
        <w:rPr>
          <w:rFonts w:ascii="Times New Roman" w:hAnsi="Times New Roman" w:cs="Times New Roman"/>
        </w:rPr>
        <w:t xml:space="preserve"> et al.</w:t>
      </w:r>
      <w:r w:rsidR="006B16CA">
        <w:rPr>
          <w:rFonts w:ascii="Times New Roman" w:hAnsi="Times New Roman" w:cs="Times New Roman"/>
        </w:rPr>
        <w:t xml:space="preserve"> (2022), titled “</w:t>
      </w:r>
      <w:r w:rsidR="006B16CA" w:rsidRPr="006B16CA">
        <w:rPr>
          <w:rFonts w:ascii="Times New Roman" w:hAnsi="Times New Roman" w:cs="Times New Roman"/>
        </w:rPr>
        <w:t>Virtual Reality Training Improves Operating Room Performance</w:t>
      </w:r>
      <w:r w:rsidR="006B16CA">
        <w:rPr>
          <w:rFonts w:ascii="Times New Roman" w:hAnsi="Times New Roman" w:cs="Times New Roman"/>
        </w:rPr>
        <w:t xml:space="preserve">”, Where sixteen surgical students, postgraduate year (PGY) 1 to 4 from </w:t>
      </w:r>
      <w:r w:rsidR="006B16CA" w:rsidRPr="006B16CA">
        <w:rPr>
          <w:rFonts w:ascii="Times New Roman" w:hAnsi="Times New Roman" w:cs="Times New Roman"/>
        </w:rPr>
        <w:t>Yale University School of Medicine Department of Surgery</w:t>
      </w:r>
      <w:r w:rsidR="006B16CA">
        <w:rPr>
          <w:rFonts w:ascii="Times New Roman" w:hAnsi="Times New Roman" w:cs="Times New Roman"/>
        </w:rPr>
        <w:t xml:space="preserve"> participated, they were randomly assigned to either group, Virtual reality or Standard Pragmatic training</w:t>
      </w:r>
      <w:r w:rsidR="00AD2AD6">
        <w:rPr>
          <w:rFonts w:ascii="Times New Roman" w:hAnsi="Times New Roman" w:cs="Times New Roman"/>
        </w:rPr>
        <w:t xml:space="preserve"> (ST)</w:t>
      </w:r>
      <w:r w:rsidR="006B16CA">
        <w:rPr>
          <w:rFonts w:ascii="Times New Roman" w:hAnsi="Times New Roman" w:cs="Times New Roman"/>
        </w:rPr>
        <w:t xml:space="preserve">. Each one of the students </w:t>
      </w:r>
      <w:r w:rsidR="006B16CA" w:rsidRPr="006B16CA">
        <w:rPr>
          <w:rFonts w:ascii="Times New Roman" w:hAnsi="Times New Roman" w:cs="Times New Roman"/>
        </w:rPr>
        <w:t>performed laparoscopic cholecystectomy with an attending surgeon blinded to training status</w:t>
      </w:r>
      <w:r w:rsidR="00AD2AD6" w:rsidRPr="00AD2AD6">
        <w:rPr>
          <w:rFonts w:ascii="Times New Roman" w:eastAsia="Times New Roman" w:hAnsi="Times New Roman" w:cs="Times New Roman"/>
          <w:kern w:val="0"/>
          <w14:ligatures w14:val="none"/>
        </w:rPr>
        <w:t xml:space="preserve"> </w:t>
      </w:r>
      <w:r w:rsidR="00AD2AD6" w:rsidRPr="00AD2AD6">
        <w:t>students were instructed that the primary focus of the training was not speed but rather the safe and efficient use of the electrosurgical instrument</w:t>
      </w:r>
      <w:r w:rsidR="00AD2AD6">
        <w:t>.</w:t>
      </w:r>
    </w:p>
    <w:p w14:paraId="38553C03" w14:textId="22A277B7" w:rsidR="00255938" w:rsidRPr="00AD2AD6" w:rsidRDefault="00255938" w:rsidP="00AD2AD6">
      <w:pPr>
        <w:pStyle w:val="ListParagraph"/>
        <w:spacing w:line="480" w:lineRule="auto"/>
      </w:pPr>
      <w:r w:rsidRPr="00AD2AD6">
        <w:rPr>
          <w:rFonts w:ascii="Times New Roman" w:hAnsi="Times New Roman" w:cs="Times New Roman"/>
        </w:rPr>
        <w:t xml:space="preserve">At the end of the study, </w:t>
      </w:r>
      <w:r w:rsidR="00AD2AD6" w:rsidRPr="00AD2AD6">
        <w:rPr>
          <w:rFonts w:ascii="Times New Roman" w:hAnsi="Times New Roman" w:cs="Times New Roman"/>
        </w:rPr>
        <w:t>there</w:t>
      </w:r>
      <w:r w:rsidRPr="00AD2AD6">
        <w:rPr>
          <w:rFonts w:ascii="Times New Roman" w:hAnsi="Times New Roman" w:cs="Times New Roman"/>
        </w:rPr>
        <w:t xml:space="preserve"> were no significant differences in any of the </w:t>
      </w:r>
      <w:r w:rsidR="00AD2AD6" w:rsidRPr="00AD2AD6">
        <w:rPr>
          <w:rFonts w:ascii="Times New Roman" w:hAnsi="Times New Roman" w:cs="Times New Roman"/>
        </w:rPr>
        <w:t>initial set of assessment tests</w:t>
      </w:r>
      <w:r w:rsidR="00AD2AD6">
        <w:rPr>
          <w:rFonts w:ascii="Times New Roman" w:hAnsi="Times New Roman" w:cs="Times New Roman"/>
        </w:rPr>
        <w:t xml:space="preserve"> </w:t>
      </w:r>
      <w:r w:rsidRPr="00AD2AD6">
        <w:rPr>
          <w:rFonts w:ascii="Times New Roman" w:hAnsi="Times New Roman" w:cs="Times New Roman"/>
        </w:rPr>
        <w:t>between the VR and ST groups. All residents in both groups successfully completed the dissection of the gallbladder from the liver bed</w:t>
      </w:r>
      <w:r w:rsidR="00AD2AD6">
        <w:rPr>
          <w:rFonts w:ascii="Times New Roman" w:hAnsi="Times New Roman" w:cs="Times New Roman"/>
        </w:rPr>
        <w:t>.</w:t>
      </w:r>
    </w:p>
    <w:p w14:paraId="7A2C8128" w14:textId="3DE76F25" w:rsidR="008D3A4B" w:rsidRPr="008D3A4B" w:rsidRDefault="008D3A4B" w:rsidP="008D3A4B">
      <w:pPr>
        <w:pStyle w:val="ListParagraph"/>
        <w:spacing w:line="480" w:lineRule="auto"/>
      </w:pPr>
    </w:p>
    <w:p w14:paraId="72B16E91" w14:textId="77777777" w:rsidR="006D5EED" w:rsidRPr="006E2329" w:rsidRDefault="006D5EED" w:rsidP="00BB3890">
      <w:pPr>
        <w:pStyle w:val="ListParagraph"/>
        <w:spacing w:line="480" w:lineRule="auto"/>
        <w:rPr>
          <w:rFonts w:ascii="Times New Roman" w:hAnsi="Times New Roman" w:cs="Times New Roman"/>
        </w:rPr>
      </w:pPr>
    </w:p>
    <w:p w14:paraId="5F996A26" w14:textId="6FB3CBB8" w:rsidR="006354B9" w:rsidRPr="00B755B7" w:rsidRDefault="006E2329" w:rsidP="00B755B7">
      <w:pPr>
        <w:pStyle w:val="ListParagraph"/>
        <w:numPr>
          <w:ilvl w:val="0"/>
          <w:numId w:val="10"/>
        </w:numPr>
        <w:spacing w:line="480" w:lineRule="auto"/>
      </w:pPr>
      <w:r w:rsidRPr="00BB3890">
        <w:rPr>
          <w:rFonts w:ascii="Times New Roman" w:hAnsi="Times New Roman" w:cs="Times New Roman"/>
          <w:b/>
          <w:bCs/>
        </w:rPr>
        <w:t xml:space="preserve"> Accessibility</w:t>
      </w:r>
      <w:r w:rsidRPr="006E2329">
        <w:rPr>
          <w:rFonts w:ascii="Times New Roman" w:hAnsi="Times New Roman" w:cs="Times New Roman"/>
        </w:rPr>
        <w:t>:</w:t>
      </w:r>
      <w:r w:rsidR="00BB3890">
        <w:rPr>
          <w:rFonts w:ascii="Times New Roman" w:hAnsi="Times New Roman" w:cs="Times New Roman"/>
        </w:rPr>
        <w:t xml:space="preserve"> Virtual Reality reduces the </w:t>
      </w:r>
      <w:r w:rsidR="004C4782">
        <w:rPr>
          <w:rFonts w:ascii="Times New Roman" w:hAnsi="Times New Roman" w:cs="Times New Roman"/>
        </w:rPr>
        <w:t>reliance</w:t>
      </w:r>
      <w:r w:rsidR="00BB3890">
        <w:rPr>
          <w:rFonts w:ascii="Times New Roman" w:hAnsi="Times New Roman" w:cs="Times New Roman"/>
        </w:rPr>
        <w:t xml:space="preserve"> on </w:t>
      </w:r>
      <w:r w:rsidR="00D518DE">
        <w:rPr>
          <w:rFonts w:ascii="Times New Roman" w:hAnsi="Times New Roman" w:cs="Times New Roman"/>
        </w:rPr>
        <w:t xml:space="preserve">physical instruction and examination. </w:t>
      </w:r>
      <w:r w:rsidR="00B755B7" w:rsidRPr="00B755B7">
        <w:t>Akinwale et al. (2024)</w:t>
      </w:r>
      <w:r w:rsidR="00B755B7">
        <w:t xml:space="preserve"> </w:t>
      </w:r>
      <w:r w:rsidR="000B0F5E" w:rsidRPr="00B755B7">
        <w:rPr>
          <w:rFonts w:ascii="Times New Roman" w:hAnsi="Times New Roman" w:cs="Times New Roman"/>
        </w:rPr>
        <w:t>emphasized the importance of accessible and efficient clinical training tools for medical students, particularly during societal crises like COVID-19. Their study highlighted that learning, assessment, and practical training should not be disrupted in modern times, especially with the advancements in technology that enable continuous medical education.</w:t>
      </w:r>
      <w:r w:rsidR="00C2671C" w:rsidRPr="00B755B7">
        <w:rPr>
          <w:rFonts w:ascii="Times New Roman" w:hAnsi="Times New Roman" w:cs="Times New Roman"/>
        </w:rPr>
        <w:t xml:space="preserve"> </w:t>
      </w:r>
      <w:r w:rsidR="000B0F5E" w:rsidRPr="00B755B7">
        <w:rPr>
          <w:rFonts w:ascii="Times New Roman" w:hAnsi="Times New Roman" w:cs="Times New Roman"/>
        </w:rPr>
        <w:t>S</w:t>
      </w:r>
      <w:r w:rsidR="00C2671C" w:rsidRPr="00B755B7">
        <w:rPr>
          <w:rFonts w:ascii="Times New Roman" w:hAnsi="Times New Roman" w:cs="Times New Roman"/>
        </w:rPr>
        <w:t>tudent should easily be able to experiment what they have learnt theoretically, a</w:t>
      </w:r>
      <w:r w:rsidR="006354B9" w:rsidRPr="00B755B7">
        <w:rPr>
          <w:rFonts w:ascii="Times New Roman" w:hAnsi="Times New Roman" w:cs="Times New Roman"/>
        </w:rPr>
        <w:t xml:space="preserve">t anytime and anyplace. Virtual reality </w:t>
      </w:r>
      <w:r w:rsidR="006B16CA" w:rsidRPr="00B755B7">
        <w:rPr>
          <w:rFonts w:ascii="Times New Roman" w:hAnsi="Times New Roman" w:cs="Times New Roman"/>
        </w:rPr>
        <w:t>makes</w:t>
      </w:r>
      <w:r w:rsidR="006354B9" w:rsidRPr="00B755B7">
        <w:rPr>
          <w:rFonts w:ascii="Times New Roman" w:hAnsi="Times New Roman" w:cs="Times New Roman"/>
        </w:rPr>
        <w:t xml:space="preserve"> it easy for students to practice and immensely experiment the fundamental knowledge the where taught, as if the experiment is being carried out in real-world, due to its immersivity.</w:t>
      </w:r>
    </w:p>
    <w:p w14:paraId="6007C670" w14:textId="394158DC" w:rsidR="003540E1" w:rsidRDefault="003540E1" w:rsidP="00AB7DAF">
      <w:pPr>
        <w:pStyle w:val="Heading3"/>
        <w:spacing w:line="480" w:lineRule="auto"/>
        <w:rPr>
          <w:rFonts w:cs="Times New Roman"/>
          <w:b/>
          <w:bCs/>
          <w:szCs w:val="24"/>
        </w:rPr>
      </w:pPr>
      <w:r w:rsidRPr="003540E1">
        <w:rPr>
          <w:rFonts w:cs="Times New Roman"/>
          <w:b/>
          <w:bCs/>
          <w:szCs w:val="24"/>
        </w:rPr>
        <w:lastRenderedPageBreak/>
        <w:t>Challenges</w:t>
      </w:r>
      <w:r w:rsidR="00AB7DAF">
        <w:rPr>
          <w:rFonts w:cs="Times New Roman"/>
          <w:b/>
          <w:bCs/>
          <w:szCs w:val="24"/>
        </w:rPr>
        <w:t xml:space="preserve"> in Virtual Reality integration.</w:t>
      </w:r>
    </w:p>
    <w:p w14:paraId="5215B85B" w14:textId="7B0AC25C" w:rsidR="00840F17" w:rsidRDefault="006C4A9D" w:rsidP="006C4A9D">
      <w:pPr>
        <w:pStyle w:val="NormalWeb"/>
        <w:spacing w:line="480" w:lineRule="auto"/>
      </w:pPr>
      <w:r>
        <w:t>(</w:t>
      </w:r>
      <w:r w:rsidR="00057625">
        <w:t>a</w:t>
      </w:r>
      <w:r>
        <w:t xml:space="preserve">) </w:t>
      </w:r>
      <w:r w:rsidRPr="006C4A9D">
        <w:rPr>
          <w:b/>
          <w:bCs/>
        </w:rPr>
        <w:t>Interoperability</w:t>
      </w:r>
      <w:r>
        <w:t xml:space="preserve">: “As with any change, there is often resistance to the adoption of virtual reality surgery training in the medical education field. Some professionals may be hesitant to embrace new technologies and processes, or feel that it is replacing the traditional apprenticeship model of surgical training” </w:t>
      </w:r>
      <w:r w:rsidR="001C2936">
        <w:t>(</w:t>
      </w:r>
      <w:r w:rsidR="001C2936" w:rsidRPr="001C2936">
        <w:t>Laspro et al. 2023)</w:t>
      </w:r>
      <w:r w:rsidR="001C2936">
        <w:t xml:space="preserve">. </w:t>
      </w:r>
      <w:r w:rsidRPr="00434F5F">
        <w:t>Incorporating</w:t>
      </w:r>
      <w:r w:rsidR="00434F5F" w:rsidRPr="00434F5F">
        <w:t xml:space="preserve"> Virtual Reality into surgical procedures demands user-friendly design and the readiness of experts to adopt these new training tools. However, the lack of adequate guidance for new users and the fact that many virtual simulation tools require minimal assistance for beginners can present challenges.</w:t>
      </w:r>
    </w:p>
    <w:p w14:paraId="69576C34" w14:textId="40490899" w:rsidR="00840F17" w:rsidRDefault="00AB7DAF" w:rsidP="00AB24B6">
      <w:pPr>
        <w:pStyle w:val="ListParagraph"/>
        <w:numPr>
          <w:ilvl w:val="0"/>
          <w:numId w:val="10"/>
        </w:numPr>
        <w:spacing w:line="480" w:lineRule="auto"/>
      </w:pPr>
      <w:r w:rsidRPr="00840F17">
        <w:rPr>
          <w:b/>
          <w:bCs/>
        </w:rPr>
        <w:t>Accuracy and design assumption</w:t>
      </w:r>
      <w:r>
        <w:t xml:space="preserve">: </w:t>
      </w:r>
      <w:r w:rsidR="00156852" w:rsidRPr="00156852">
        <w:t>In the early stages of modeling, several design assumptions are made since the model serves as a simplified representation of the actual physical asset</w:t>
      </w:r>
      <w:r w:rsidR="00840F17">
        <w:t xml:space="preserve">. In the virtual model, several minor components are neglected, due to this approach despite realistic phenomenon of the model, it can alter the overall </w:t>
      </w:r>
      <w:r w:rsidR="00156852">
        <w:t>accuracy</w:t>
      </w:r>
      <w:r w:rsidR="00840F17">
        <w:t xml:space="preserve"> of the experiment </w:t>
      </w:r>
      <w:r w:rsidR="00156852">
        <w:t>and potentially leading to</w:t>
      </w:r>
      <w:r w:rsidR="00840F17">
        <w:t xml:space="preserve"> </w:t>
      </w:r>
      <w:r w:rsidR="00156852">
        <w:t>un</w:t>
      </w:r>
      <w:r w:rsidR="00840F17">
        <w:t>detect</w:t>
      </w:r>
      <w:r w:rsidR="00156852">
        <w:t>ed</w:t>
      </w:r>
      <w:r w:rsidR="00840F17">
        <w:t xml:space="preserve"> cases that may </w:t>
      </w:r>
      <w:r w:rsidR="00156852">
        <w:t>occur</w:t>
      </w:r>
      <w:r w:rsidR="00840F17">
        <w:t xml:space="preserve"> during</w:t>
      </w:r>
      <w:r w:rsidR="00156852">
        <w:t xml:space="preserve"> real-life</w:t>
      </w:r>
      <w:r w:rsidR="00840F17">
        <w:t xml:space="preserve"> operation. </w:t>
      </w:r>
      <w:r w:rsidR="00786027">
        <w:t xml:space="preserve"> </w:t>
      </w:r>
      <w:r w:rsidR="005778F5">
        <w:t>As discussed in</w:t>
      </w:r>
      <w:r w:rsidR="00663628">
        <w:t xml:space="preserve"> </w:t>
      </w:r>
      <w:r w:rsidR="001C2936">
        <w:t xml:space="preserve"> (</w:t>
      </w:r>
      <w:r w:rsidR="001C2936" w:rsidRPr="001C2936">
        <w:t>Laspro et al. 2023)</w:t>
      </w:r>
      <w:r w:rsidR="001C2936">
        <w:t xml:space="preserve">, </w:t>
      </w:r>
      <w:r w:rsidR="005778F5">
        <w:t>the b</w:t>
      </w:r>
      <w:r w:rsidR="005778F5" w:rsidRPr="005778F5">
        <w:t>iggest challenge with VR is the lack of realistic models mimicking tissues that are fully responsive to surgical techniques.</w:t>
      </w:r>
      <w:r w:rsidR="005778F5">
        <w:t xml:space="preserve"> The lack of biological structures </w:t>
      </w:r>
      <w:r w:rsidR="005778F5" w:rsidRPr="005778F5">
        <w:t>with the viscoelastic properties of organs to attain dynamic characteristics</w:t>
      </w:r>
      <w:r w:rsidR="005778F5">
        <w:t>, limits the accuracy and reliability of the model.</w:t>
      </w:r>
      <w:r w:rsidR="00AB24B6">
        <w:t xml:space="preserve"> </w:t>
      </w:r>
      <w:r w:rsidR="001C2936">
        <w:t xml:space="preserve">As stated in the article </w:t>
      </w:r>
      <w:r w:rsidR="00AB24B6">
        <w:t>“</w:t>
      </w:r>
      <w:r w:rsidR="001C2936">
        <w:t>Virtual reality surgery training: Advancements and benefits</w:t>
      </w:r>
      <w:r w:rsidR="00AB24B6">
        <w:t>” that</w:t>
      </w:r>
      <w:r w:rsidR="001C2936">
        <w:t xml:space="preserve"> “the level of realism in VR surgery training may not fully prepare trainees for the complexities and nuances of real-life surgery.”</w:t>
      </w:r>
      <w:r w:rsidR="00AB24B6" w:rsidRPr="00AB24B6">
        <w:t xml:space="preserve"> </w:t>
      </w:r>
      <w:r w:rsidR="00AB24B6">
        <w:t xml:space="preserve">(ArborXR, 2023).  </w:t>
      </w:r>
      <w:r w:rsidR="005778F5" w:rsidRPr="005778F5">
        <w:t>But as technology continues to improve, VR simulations will become more and more realistic, providing trainees with an increasingly accurate representation of surgical procedures.</w:t>
      </w:r>
      <w:r w:rsidR="005778F5">
        <w:t xml:space="preserve">” This shows </w:t>
      </w:r>
      <w:r w:rsidR="005778F5">
        <w:lastRenderedPageBreak/>
        <w:t xml:space="preserve">the current limitation of </w:t>
      </w:r>
      <w:r w:rsidR="00805CD1">
        <w:t>uses of Virtual Reality in surgical procedure and the need for further development or advancemen</w:t>
      </w:r>
      <w:r w:rsidR="008D1B23">
        <w:t>t</w:t>
      </w:r>
      <w:r w:rsidR="00C17BAE">
        <w:t>.</w:t>
      </w:r>
    </w:p>
    <w:p w14:paraId="11F5F668" w14:textId="77777777" w:rsidR="00057625" w:rsidRDefault="00057625" w:rsidP="00057625">
      <w:pPr>
        <w:spacing w:line="480" w:lineRule="auto"/>
      </w:pPr>
    </w:p>
    <w:p w14:paraId="4D762021" w14:textId="77777777" w:rsidR="00057625" w:rsidRPr="00AB7DAF" w:rsidRDefault="00057625" w:rsidP="00057625">
      <w:pPr>
        <w:spacing w:line="480" w:lineRule="auto"/>
      </w:pPr>
    </w:p>
    <w:p w14:paraId="796F2B58" w14:textId="3F3AEC81" w:rsidR="00AB7DAF" w:rsidRPr="00AB7DAF" w:rsidRDefault="00AB7DAF" w:rsidP="00AB7DAF">
      <w:pPr>
        <w:ind w:left="360"/>
      </w:pPr>
    </w:p>
    <w:p w14:paraId="192E03D8" w14:textId="07307CB3" w:rsidR="003540E1" w:rsidRDefault="003540E1" w:rsidP="003540E1">
      <w:pPr>
        <w:pStyle w:val="Heading2"/>
        <w:rPr>
          <w:b/>
          <w:bCs/>
        </w:rPr>
      </w:pPr>
      <w:r>
        <w:rPr>
          <w:b/>
          <w:bCs/>
        </w:rPr>
        <w:t>Related works</w:t>
      </w:r>
    </w:p>
    <w:p w14:paraId="3D30481C" w14:textId="32FA9191" w:rsidR="00A82DF1" w:rsidRDefault="00A82DF1" w:rsidP="00A82DF1">
      <w:pPr>
        <w:spacing w:line="480" w:lineRule="auto"/>
      </w:pPr>
      <w:r w:rsidRPr="0014353C">
        <w:rPr>
          <w:rFonts w:ascii="Times New Roman" w:hAnsi="Times New Roman" w:cs="Times New Roman"/>
        </w:rPr>
        <w:t xml:space="preserve">This section explores significant contributions to the </w:t>
      </w:r>
      <w:r>
        <w:rPr>
          <w:rFonts w:ascii="Times New Roman" w:hAnsi="Times New Roman" w:cs="Times New Roman"/>
        </w:rPr>
        <w:t>design and simulation</w:t>
      </w:r>
      <w:r w:rsidRPr="0014353C">
        <w:rPr>
          <w:rFonts w:ascii="Times New Roman" w:hAnsi="Times New Roman" w:cs="Times New Roman"/>
        </w:rPr>
        <w:t xml:space="preserve"> of </w:t>
      </w:r>
      <w:r>
        <w:rPr>
          <w:rFonts w:ascii="Times New Roman" w:hAnsi="Times New Roman" w:cs="Times New Roman"/>
        </w:rPr>
        <w:t>breast cancer</w:t>
      </w:r>
      <w:r w:rsidR="009B50B8">
        <w:rPr>
          <w:rFonts w:ascii="Times New Roman" w:hAnsi="Times New Roman" w:cs="Times New Roman"/>
        </w:rPr>
        <w:t xml:space="preserve"> surgical operation using virtual reality technology.</w:t>
      </w:r>
      <w:r w:rsidR="00606265">
        <w:rPr>
          <w:rFonts w:ascii="Times New Roman" w:hAnsi="Times New Roman" w:cs="Times New Roman"/>
        </w:rPr>
        <w:t xml:space="preserve"> The study done by </w:t>
      </w:r>
      <w:r w:rsidR="00606265">
        <w:t>Zhang, Qinglei</w:t>
      </w:r>
      <w:r w:rsidR="00C96FF7">
        <w:t xml:space="preserve"> et al</w:t>
      </w:r>
      <w:r w:rsidR="00606265">
        <w:t xml:space="preserve">. (2023) shows the application of Virtual Reality with Human Robotic Collaboration for intuitive teleoperation system, this research addresses the issues involves in integrating Virtual reality to streamline HRC process in order to fix operational space and time constraint.  </w:t>
      </w:r>
    </w:p>
    <w:p w14:paraId="344A4CB6" w14:textId="77777777" w:rsidR="000A13AB" w:rsidRDefault="000A13AB" w:rsidP="00C83A24">
      <w:pPr>
        <w:spacing w:line="480" w:lineRule="auto"/>
        <w:rPr>
          <w:rFonts w:ascii="Times New Roman" w:hAnsi="Times New Roman" w:cs="Times New Roman"/>
        </w:rPr>
      </w:pPr>
    </w:p>
    <w:p w14:paraId="5F2B70E5" w14:textId="272922AB" w:rsidR="000A13AB" w:rsidRPr="000A13AB" w:rsidRDefault="000A13AB" w:rsidP="000A13AB">
      <w:pPr>
        <w:spacing w:line="480" w:lineRule="auto"/>
      </w:pPr>
      <w:r>
        <w:t xml:space="preserve">Furthermore, </w:t>
      </w:r>
      <w:r w:rsidRPr="000A13AB">
        <w:t>Pedram, Kennedy, and Sanzone (2024) explored whether VR training improves skill acquisition in medical students by comparing those who trained with a VR-based surgical platform to those who used traditional methods. Their results showed that students who trained with VR performed better in clinical tasks, had higher confidence, and demonstrated better safety and hygiene practices. The VR group also had a higher procedural completion rate, and students reported feeling more engaged and motivated.</w:t>
      </w:r>
    </w:p>
    <w:p w14:paraId="41187627" w14:textId="3E9E238F" w:rsidR="0086795F" w:rsidRDefault="000A13AB" w:rsidP="000A13AB">
      <w:pPr>
        <w:spacing w:line="480" w:lineRule="auto"/>
      </w:pPr>
      <w:r w:rsidRPr="000A13AB">
        <w:t xml:space="preserve">To further evaluate the effectiveness of VR training, the study assessed 74 specific learning and usability requirements. The findings showed that VR training met most of these requirements, making it a promising tool for medical education. Key factors that contributed to its success </w:t>
      </w:r>
      <w:r w:rsidRPr="000A13AB">
        <w:lastRenderedPageBreak/>
        <w:t>included active learning, immersion, and realistic procedural training. The study highlights the importance of properly validating VR training systems to ensure they are effective before being widely used in medical education.</w:t>
      </w:r>
    </w:p>
    <w:p w14:paraId="75912E67" w14:textId="757D3364" w:rsidR="00D01851" w:rsidRPr="00D01851" w:rsidRDefault="0086795F" w:rsidP="00D01851">
      <w:pPr>
        <w:spacing w:line="480" w:lineRule="auto"/>
      </w:pPr>
      <w:r w:rsidRPr="0014353C">
        <w:rPr>
          <w:rFonts w:ascii="Times New Roman" w:hAnsi="Times New Roman" w:cs="Times New Roman"/>
        </w:rPr>
        <w:t>In another study by</w:t>
      </w:r>
      <w:r w:rsidR="00D01851">
        <w:rPr>
          <w:rFonts w:ascii="Times New Roman" w:hAnsi="Times New Roman" w:cs="Times New Roman"/>
        </w:rPr>
        <w:t xml:space="preserve"> </w:t>
      </w:r>
      <w:r w:rsidR="00D01851" w:rsidRPr="00D01851">
        <w:t>Zhang (2023)</w:t>
      </w:r>
      <w:r w:rsidR="00D01851">
        <w:t>, he</w:t>
      </w:r>
      <w:r w:rsidR="00D01851" w:rsidRPr="00D01851">
        <w:t xml:space="preserve"> discusses how Virtual Reality (VR) is being used in medical training to help students learn in a more interactive and immersive way. The </w:t>
      </w:r>
      <w:r w:rsidR="00D01851">
        <w:t>study</w:t>
      </w:r>
      <w:r w:rsidR="00D01851" w:rsidRPr="00D01851">
        <w:t xml:space="preserve"> explains that VR allows students to see human anatomy in detail and practice medical procedures like injections and suturing without using real patients or cadavers. It also points out that VR training provides instant feedback, which helps students improve their skills more effectively. Compared to traditional training methods, VR is more flexible, cost-effective, and accessible, making it a useful tool for medical education.</w:t>
      </w:r>
    </w:p>
    <w:p w14:paraId="69A83026" w14:textId="3A5E933E" w:rsidR="0086795F" w:rsidRDefault="00D01851" w:rsidP="000A13AB">
      <w:pPr>
        <w:spacing w:line="480" w:lineRule="auto"/>
        <w:rPr>
          <w:rFonts w:ascii="Times New Roman" w:hAnsi="Times New Roman" w:cs="Times New Roman"/>
        </w:rPr>
      </w:pPr>
      <w:r w:rsidRPr="00D01851">
        <w:rPr>
          <w:rFonts w:ascii="Times New Roman" w:hAnsi="Times New Roman" w:cs="Times New Roman"/>
        </w:rPr>
        <w:t>The study also looks at how VR technology has developed over time and how it is currently being used in medical training</w:t>
      </w:r>
      <w:r>
        <w:rPr>
          <w:rFonts w:ascii="Times New Roman" w:hAnsi="Times New Roman" w:cs="Times New Roman"/>
        </w:rPr>
        <w:t xml:space="preserve">, which </w:t>
      </w:r>
      <w:r w:rsidRPr="00D01851">
        <w:rPr>
          <w:rFonts w:ascii="Times New Roman" w:hAnsi="Times New Roman" w:cs="Times New Roman"/>
        </w:rPr>
        <w:t>include virtual dissections, orthopedic surgery simulations, and VR-based patient interactions</w:t>
      </w:r>
      <w:r>
        <w:rPr>
          <w:rFonts w:ascii="Times New Roman" w:hAnsi="Times New Roman" w:cs="Times New Roman"/>
        </w:rPr>
        <w:t>. T</w:t>
      </w:r>
      <w:r w:rsidRPr="00D01851">
        <w:rPr>
          <w:rFonts w:ascii="Times New Roman" w:hAnsi="Times New Roman" w:cs="Times New Roman"/>
        </w:rPr>
        <w:t>he study suggests that VR will become a common and valuable tool for training future medical professionals.</w:t>
      </w:r>
    </w:p>
    <w:p w14:paraId="2C94DA41" w14:textId="4A37203D" w:rsidR="00AB03A1" w:rsidRDefault="00AB03A1" w:rsidP="000A13AB">
      <w:pPr>
        <w:spacing w:line="480" w:lineRule="auto"/>
        <w:rPr>
          <w:rFonts w:ascii="Times New Roman" w:hAnsi="Times New Roman" w:cs="Times New Roman"/>
        </w:rPr>
      </w:pPr>
      <w:r w:rsidRPr="00AB03A1">
        <w:rPr>
          <w:rFonts w:ascii="Times New Roman" w:hAnsi="Times New Roman" w:cs="Times New Roman"/>
        </w:rPr>
        <w:t>A</w:t>
      </w:r>
      <w:r>
        <w:rPr>
          <w:rFonts w:ascii="Times New Roman" w:hAnsi="Times New Roman" w:cs="Times New Roman"/>
        </w:rPr>
        <w:t>nother</w:t>
      </w:r>
      <w:r w:rsidRPr="00AB03A1">
        <w:rPr>
          <w:rFonts w:ascii="Times New Roman" w:hAnsi="Times New Roman" w:cs="Times New Roman"/>
        </w:rPr>
        <w:t xml:space="preserve"> study done by Hosoya et al. (2022) shows that Virtual Reality (VR) can help students better understand complex anatomical structures, especially in medical education. The study focused on teaching sinus anatomy using a VR system that allowed students to explore 3D models of the paranasal sinuses from different angles. Compared to traditional methods like cadaver dissection and CT imaging, VR provided a more interactive and engaging learning experience. The results showed that over 70% of the students had never used VR before, yet they found it easy to use and enjoyable. The study concluded that VR could be a useful tool for </w:t>
      </w:r>
      <w:r w:rsidRPr="00AB03A1">
        <w:rPr>
          <w:rFonts w:ascii="Times New Roman" w:hAnsi="Times New Roman" w:cs="Times New Roman"/>
        </w:rPr>
        <w:lastRenderedPageBreak/>
        <w:t>learning anatomy, making it easier to visualize difficult structures that might not be as clear through conventional teaching methods.</w:t>
      </w:r>
    </w:p>
    <w:p w14:paraId="32763B3D" w14:textId="77777777" w:rsidR="00AB03A1" w:rsidRDefault="00AB03A1" w:rsidP="000A13AB">
      <w:pPr>
        <w:spacing w:line="480" w:lineRule="auto"/>
        <w:rPr>
          <w:rFonts w:ascii="Times New Roman" w:hAnsi="Times New Roman" w:cs="Times New Roman"/>
        </w:rPr>
      </w:pPr>
    </w:p>
    <w:p w14:paraId="23832647" w14:textId="77777777" w:rsidR="00AB03A1" w:rsidRPr="000A13AB" w:rsidRDefault="00AB03A1" w:rsidP="000A13AB">
      <w:pPr>
        <w:spacing w:line="480" w:lineRule="auto"/>
        <w:rPr>
          <w:rFonts w:ascii="Times New Roman" w:hAnsi="Times New Roman" w:cs="Times New Roman"/>
        </w:rPr>
      </w:pPr>
    </w:p>
    <w:p w14:paraId="096EBC14" w14:textId="77777777" w:rsidR="000A13AB" w:rsidRPr="00C83A24" w:rsidRDefault="000A13AB" w:rsidP="00C83A24">
      <w:pPr>
        <w:spacing w:line="480" w:lineRule="auto"/>
      </w:pPr>
    </w:p>
    <w:p w14:paraId="2DDB853D" w14:textId="16E1E2AF" w:rsidR="00DC1AE6" w:rsidRDefault="00DC1AE6" w:rsidP="00A82DF1">
      <w:pPr>
        <w:spacing w:line="480" w:lineRule="auto"/>
      </w:pPr>
    </w:p>
    <w:p w14:paraId="4D41D669" w14:textId="77777777" w:rsidR="003540E1" w:rsidRPr="003540E1" w:rsidRDefault="003540E1" w:rsidP="003540E1"/>
    <w:p w14:paraId="463C7A56" w14:textId="77777777" w:rsidR="003540E1" w:rsidRPr="003540E1" w:rsidRDefault="003540E1" w:rsidP="003540E1"/>
    <w:p w14:paraId="07ABF0E1" w14:textId="078FA399" w:rsidR="00297DF7" w:rsidRPr="00323B5A" w:rsidRDefault="00297DF7" w:rsidP="00323B5A">
      <w:pPr>
        <w:rPr>
          <w:rStyle w:val="BookTitle"/>
        </w:rPr>
      </w:pPr>
      <w:r w:rsidRPr="00323B5A">
        <w:rPr>
          <w:rStyle w:val="BookTitle"/>
        </w:rPr>
        <w:t>References</w:t>
      </w:r>
    </w:p>
    <w:p w14:paraId="42B8D7E0" w14:textId="77777777" w:rsidR="00C96FF7" w:rsidRPr="00C96FF7" w:rsidRDefault="00C96FF7" w:rsidP="00C96FF7">
      <w:pPr>
        <w:numPr>
          <w:ilvl w:val="0"/>
          <w:numId w:val="6"/>
        </w:numPr>
        <w:spacing w:line="480" w:lineRule="auto"/>
        <w:rPr>
          <w:rFonts w:ascii="Times New Roman" w:hAnsi="Times New Roman" w:cs="Times New Roman"/>
        </w:rPr>
      </w:pPr>
      <w:r w:rsidRPr="00C96FF7">
        <w:rPr>
          <w:rFonts w:ascii="Times New Roman" w:hAnsi="Times New Roman" w:cs="Times New Roman"/>
        </w:rPr>
        <w:t xml:space="preserve">Nassif, A. B., et al. (2022). Breast cancer detection using artificial intelligence techniques: A systematic literature review. </w:t>
      </w:r>
      <w:r w:rsidRPr="00C96FF7">
        <w:rPr>
          <w:rFonts w:ascii="Times New Roman" w:hAnsi="Times New Roman" w:cs="Times New Roman"/>
          <w:i/>
          <w:iCs/>
        </w:rPr>
        <w:t>Artificial Intelligence in Medicine, 127</w:t>
      </w:r>
      <w:r w:rsidRPr="00C96FF7">
        <w:rPr>
          <w:rFonts w:ascii="Times New Roman" w:hAnsi="Times New Roman" w:cs="Times New Roman"/>
        </w:rPr>
        <w:t xml:space="preserve">, 102276. </w:t>
      </w:r>
      <w:hyperlink r:id="rId18" w:tgtFrame="_new" w:history="1">
        <w:r w:rsidRPr="00C96FF7">
          <w:rPr>
            <w:rStyle w:val="Hyperlink"/>
            <w:rFonts w:ascii="Times New Roman" w:hAnsi="Times New Roman" w:cs="Times New Roman"/>
          </w:rPr>
          <w:t>https://doi.org/10.1016/j.artmed.2022.102276</w:t>
        </w:r>
      </w:hyperlink>
    </w:p>
    <w:p w14:paraId="483E901B" w14:textId="77777777" w:rsidR="00C96FF7" w:rsidRPr="00C96FF7" w:rsidRDefault="00C96FF7" w:rsidP="00C96FF7">
      <w:pPr>
        <w:numPr>
          <w:ilvl w:val="0"/>
          <w:numId w:val="6"/>
        </w:numPr>
        <w:spacing w:line="480" w:lineRule="auto"/>
        <w:rPr>
          <w:rFonts w:ascii="Times New Roman" w:hAnsi="Times New Roman" w:cs="Times New Roman"/>
        </w:rPr>
      </w:pPr>
      <w:r w:rsidRPr="00C96FF7">
        <w:rPr>
          <w:rFonts w:ascii="Times New Roman" w:hAnsi="Times New Roman" w:cs="Times New Roman"/>
        </w:rPr>
        <w:t xml:space="preserve">Adenipekun, A., Onibokun, A., Elumelu, T. N., &amp; Soyannwo, O. A. (2005). Knowledge and attitudes of terminally ill patients and their family to palliative care and hospice services in Nigeria. </w:t>
      </w:r>
      <w:r w:rsidRPr="00C96FF7">
        <w:rPr>
          <w:rFonts w:ascii="Times New Roman" w:hAnsi="Times New Roman" w:cs="Times New Roman"/>
          <w:i/>
          <w:iCs/>
        </w:rPr>
        <w:t>Nigerian Journal of Clinical Practice, 8</w:t>
      </w:r>
      <w:r w:rsidRPr="00C96FF7">
        <w:rPr>
          <w:rFonts w:ascii="Times New Roman" w:hAnsi="Times New Roman" w:cs="Times New Roman"/>
        </w:rPr>
        <w:t>(1), 19-22.</w:t>
      </w:r>
    </w:p>
    <w:p w14:paraId="232B2C95" w14:textId="77777777" w:rsidR="00C96FF7" w:rsidRPr="00C96FF7" w:rsidRDefault="00C96FF7" w:rsidP="00C96FF7">
      <w:pPr>
        <w:numPr>
          <w:ilvl w:val="0"/>
          <w:numId w:val="6"/>
        </w:numPr>
        <w:spacing w:line="480" w:lineRule="auto"/>
        <w:rPr>
          <w:rFonts w:ascii="Times New Roman" w:hAnsi="Times New Roman" w:cs="Times New Roman"/>
        </w:rPr>
      </w:pPr>
      <w:r w:rsidRPr="00C96FF7">
        <w:rPr>
          <w:rFonts w:ascii="Times New Roman" w:hAnsi="Times New Roman" w:cs="Times New Roman"/>
        </w:rPr>
        <w:t xml:space="preserve">Francies, F. Z., et al. (2020). Breast cancer in low-middle income countries: Abnormality in splicing and lack of targeted treatment options. </w:t>
      </w:r>
      <w:r w:rsidRPr="00C96FF7">
        <w:rPr>
          <w:rFonts w:ascii="Times New Roman" w:hAnsi="Times New Roman" w:cs="Times New Roman"/>
          <w:i/>
          <w:iCs/>
        </w:rPr>
        <w:t>American Journal of Cancer Research, 10</w:t>
      </w:r>
      <w:r w:rsidRPr="00C96FF7">
        <w:rPr>
          <w:rFonts w:ascii="Times New Roman" w:hAnsi="Times New Roman" w:cs="Times New Roman"/>
        </w:rPr>
        <w:t>(5), 1568–1591.</w:t>
      </w:r>
    </w:p>
    <w:p w14:paraId="4A5A22A0" w14:textId="77777777" w:rsidR="00C96FF7" w:rsidRPr="00C96FF7" w:rsidRDefault="00C96FF7" w:rsidP="00C96FF7">
      <w:pPr>
        <w:numPr>
          <w:ilvl w:val="0"/>
          <w:numId w:val="6"/>
        </w:numPr>
        <w:spacing w:line="480" w:lineRule="auto"/>
        <w:rPr>
          <w:rFonts w:ascii="Times New Roman" w:hAnsi="Times New Roman" w:cs="Times New Roman"/>
        </w:rPr>
      </w:pPr>
      <w:r w:rsidRPr="00C96FF7">
        <w:rPr>
          <w:rFonts w:ascii="Times New Roman" w:hAnsi="Times New Roman" w:cs="Times New Roman"/>
        </w:rPr>
        <w:t xml:space="preserve">Lejeune, L.-F. B. (n.d.). </w:t>
      </w:r>
      <w:r w:rsidRPr="00C96FF7">
        <w:rPr>
          <w:rFonts w:ascii="Times New Roman" w:hAnsi="Times New Roman" w:cs="Times New Roman"/>
          <w:i/>
          <w:iCs/>
        </w:rPr>
        <w:t>Battle of Borodinon.</w:t>
      </w:r>
      <w:r w:rsidRPr="00C96FF7">
        <w:rPr>
          <w:rFonts w:ascii="Times New Roman" w:hAnsi="Times New Roman" w:cs="Times New Roman"/>
        </w:rPr>
        <w:t xml:space="preserve"> Bridgeman Art Library. Public Domain. Retrieved from </w:t>
      </w:r>
      <w:hyperlink r:id="rId19" w:tgtFrame="_new" w:history="1">
        <w:r w:rsidRPr="00C96FF7">
          <w:rPr>
            <w:rStyle w:val="Hyperlink"/>
            <w:rFonts w:ascii="Times New Roman" w:hAnsi="Times New Roman" w:cs="Times New Roman"/>
          </w:rPr>
          <w:t>https://commons.wikimedia.org/w/index.php?curid=5207301</w:t>
        </w:r>
      </w:hyperlink>
    </w:p>
    <w:p w14:paraId="7EEF2D70" w14:textId="77777777" w:rsidR="00C96FF7" w:rsidRPr="00C96FF7" w:rsidRDefault="00C96FF7" w:rsidP="00C96FF7">
      <w:pPr>
        <w:numPr>
          <w:ilvl w:val="0"/>
          <w:numId w:val="6"/>
        </w:numPr>
        <w:spacing w:line="480" w:lineRule="auto"/>
        <w:rPr>
          <w:rFonts w:ascii="Times New Roman" w:hAnsi="Times New Roman" w:cs="Times New Roman"/>
        </w:rPr>
      </w:pPr>
      <w:r w:rsidRPr="00C96FF7">
        <w:rPr>
          <w:rFonts w:ascii="Times New Roman" w:hAnsi="Times New Roman" w:cs="Times New Roman"/>
        </w:rPr>
        <w:lastRenderedPageBreak/>
        <w:t xml:space="preserve">Dom, B. (2024, October 17). History of VR – Timeline of events and tech development. </w:t>
      </w:r>
      <w:r w:rsidRPr="00C96FF7">
        <w:rPr>
          <w:rFonts w:ascii="Times New Roman" w:hAnsi="Times New Roman" w:cs="Times New Roman"/>
          <w:i/>
          <w:iCs/>
        </w:rPr>
        <w:t>VirtualSpeech.com.</w:t>
      </w:r>
      <w:r w:rsidRPr="00C96FF7">
        <w:rPr>
          <w:rFonts w:ascii="Times New Roman" w:hAnsi="Times New Roman" w:cs="Times New Roman"/>
        </w:rPr>
        <w:t xml:space="preserve"> </w:t>
      </w:r>
      <w:hyperlink r:id="rId20" w:tgtFrame="_new" w:history="1">
        <w:r w:rsidRPr="00C96FF7">
          <w:rPr>
            <w:rStyle w:val="Hyperlink"/>
            <w:rFonts w:ascii="Times New Roman" w:hAnsi="Times New Roman" w:cs="Times New Roman"/>
          </w:rPr>
          <w:t>https://www.openai.com/blog/ai-healthcare</w:t>
        </w:r>
      </w:hyperlink>
      <w:r w:rsidRPr="00C96FF7">
        <w:rPr>
          <w:rFonts w:ascii="Times New Roman" w:hAnsi="Times New Roman" w:cs="Times New Roman"/>
        </w:rPr>
        <w:t>. Accessed February 2, 2025.</w:t>
      </w:r>
    </w:p>
    <w:p w14:paraId="38AF0F4F" w14:textId="77777777" w:rsidR="00C96FF7" w:rsidRPr="00C96FF7" w:rsidRDefault="00C96FF7" w:rsidP="00C96FF7">
      <w:pPr>
        <w:numPr>
          <w:ilvl w:val="0"/>
          <w:numId w:val="6"/>
        </w:numPr>
        <w:spacing w:line="480" w:lineRule="auto"/>
        <w:rPr>
          <w:rFonts w:ascii="Times New Roman" w:hAnsi="Times New Roman" w:cs="Times New Roman"/>
        </w:rPr>
      </w:pPr>
      <w:r w:rsidRPr="00C96FF7">
        <w:rPr>
          <w:rFonts w:ascii="Times New Roman" w:hAnsi="Times New Roman" w:cs="Times New Roman"/>
        </w:rPr>
        <w:t xml:space="preserve">Mäkinen, H., Haavisto, E., Havola, S., &amp; Koivisto, J. M. (2022). User experiences of virtual reality technologies for healthcare in learning: An integrative review. </w:t>
      </w:r>
      <w:r w:rsidRPr="00C96FF7">
        <w:rPr>
          <w:rFonts w:ascii="Times New Roman" w:hAnsi="Times New Roman" w:cs="Times New Roman"/>
          <w:i/>
          <w:iCs/>
        </w:rPr>
        <w:t>Behavior &amp; Information Technology, 41</w:t>
      </w:r>
      <w:r w:rsidRPr="00C96FF7">
        <w:rPr>
          <w:rFonts w:ascii="Times New Roman" w:hAnsi="Times New Roman" w:cs="Times New Roman"/>
        </w:rPr>
        <w:t xml:space="preserve">(1), 1–17. </w:t>
      </w:r>
      <w:hyperlink r:id="rId21" w:tgtFrame="_new" w:history="1">
        <w:r w:rsidRPr="00C96FF7">
          <w:rPr>
            <w:rStyle w:val="Hyperlink"/>
            <w:rFonts w:ascii="Times New Roman" w:hAnsi="Times New Roman" w:cs="Times New Roman"/>
          </w:rPr>
          <w:t>https://doi.org/10.1080/0144929X.2020.1788162</w:t>
        </w:r>
      </w:hyperlink>
    </w:p>
    <w:p w14:paraId="2EEB19A6" w14:textId="77777777" w:rsidR="00C96FF7" w:rsidRPr="00C96FF7" w:rsidRDefault="00C96FF7" w:rsidP="00C96FF7">
      <w:pPr>
        <w:numPr>
          <w:ilvl w:val="0"/>
          <w:numId w:val="6"/>
        </w:numPr>
        <w:spacing w:line="480" w:lineRule="auto"/>
        <w:rPr>
          <w:rFonts w:ascii="Times New Roman" w:hAnsi="Times New Roman" w:cs="Times New Roman"/>
        </w:rPr>
      </w:pPr>
      <w:r w:rsidRPr="00C96FF7">
        <w:rPr>
          <w:rFonts w:ascii="Times New Roman" w:hAnsi="Times New Roman" w:cs="Times New Roman"/>
        </w:rPr>
        <w:t xml:space="preserve">Mao, R. Q., Lan, L., Kay, J., Lohre, R., Ayeni, O. R., &amp; Goel, D. P. (2021). Immersive virtual reality for surgical training: A systematic review. </w:t>
      </w:r>
      <w:r w:rsidRPr="00C96FF7">
        <w:rPr>
          <w:rFonts w:ascii="Times New Roman" w:hAnsi="Times New Roman" w:cs="Times New Roman"/>
          <w:i/>
          <w:iCs/>
        </w:rPr>
        <w:t>Journal of Surgical Research, 268</w:t>
      </w:r>
      <w:r w:rsidRPr="00C96FF7">
        <w:rPr>
          <w:rFonts w:ascii="Times New Roman" w:hAnsi="Times New Roman" w:cs="Times New Roman"/>
        </w:rPr>
        <w:t>, 40–58.</w:t>
      </w:r>
    </w:p>
    <w:p w14:paraId="0C43C7E1" w14:textId="77777777" w:rsidR="00C96FF7" w:rsidRPr="00C96FF7" w:rsidRDefault="00C96FF7" w:rsidP="00C96FF7">
      <w:pPr>
        <w:numPr>
          <w:ilvl w:val="0"/>
          <w:numId w:val="6"/>
        </w:numPr>
        <w:spacing w:line="480" w:lineRule="auto"/>
        <w:rPr>
          <w:rFonts w:ascii="Times New Roman" w:hAnsi="Times New Roman" w:cs="Times New Roman"/>
        </w:rPr>
      </w:pPr>
      <w:r w:rsidRPr="00C96FF7">
        <w:rPr>
          <w:rFonts w:ascii="Times New Roman" w:hAnsi="Times New Roman" w:cs="Times New Roman"/>
        </w:rPr>
        <w:t xml:space="preserve">Pelargos, P. E., Nagasawa, D. T., Lagman, C., Tenn, S., Demos, J. V., Lee, S. J., Bui, T. T., Barnette, N. E., Bhatt, N. S., &amp; Ung, N. (2017). Utilizing virtual and augmented reality for educational and clinical enhancements in neurosurgery. </w:t>
      </w:r>
      <w:r w:rsidRPr="00C96FF7">
        <w:rPr>
          <w:rFonts w:ascii="Times New Roman" w:hAnsi="Times New Roman" w:cs="Times New Roman"/>
          <w:i/>
          <w:iCs/>
        </w:rPr>
        <w:t>Journal of Clinical Neuroscience, 35</w:t>
      </w:r>
      <w:r w:rsidRPr="00C96FF7">
        <w:rPr>
          <w:rFonts w:ascii="Times New Roman" w:hAnsi="Times New Roman" w:cs="Times New Roman"/>
        </w:rPr>
        <w:t>, 1–4.</w:t>
      </w:r>
    </w:p>
    <w:p w14:paraId="1F57BCA9" w14:textId="77777777" w:rsidR="00C96FF7" w:rsidRPr="00C96FF7" w:rsidRDefault="00C96FF7" w:rsidP="00C96FF7">
      <w:pPr>
        <w:numPr>
          <w:ilvl w:val="0"/>
          <w:numId w:val="6"/>
        </w:numPr>
        <w:spacing w:line="480" w:lineRule="auto"/>
        <w:rPr>
          <w:rFonts w:ascii="Times New Roman" w:hAnsi="Times New Roman" w:cs="Times New Roman"/>
        </w:rPr>
      </w:pPr>
      <w:r w:rsidRPr="00C96FF7">
        <w:rPr>
          <w:rFonts w:ascii="Times New Roman" w:hAnsi="Times New Roman" w:cs="Times New Roman"/>
        </w:rPr>
        <w:t xml:space="preserve">Bracq, M.-S., Michinov, E., Le Duff, M., Arnaldi, B., Gouranton, V., &amp; Jannin, P. (2021). Training situational awareness for scrub nurses: Error recognition in a virtual operating room. </w:t>
      </w:r>
      <w:r w:rsidRPr="00C96FF7">
        <w:rPr>
          <w:rFonts w:ascii="Times New Roman" w:hAnsi="Times New Roman" w:cs="Times New Roman"/>
          <w:i/>
          <w:iCs/>
        </w:rPr>
        <w:t>Nurse Education in Practice, 53</w:t>
      </w:r>
      <w:r w:rsidRPr="00C96FF7">
        <w:rPr>
          <w:rFonts w:ascii="Times New Roman" w:hAnsi="Times New Roman" w:cs="Times New Roman"/>
        </w:rPr>
        <w:t>, 103056.</w:t>
      </w:r>
    </w:p>
    <w:p w14:paraId="03ED6289" w14:textId="77777777" w:rsidR="00C96FF7" w:rsidRPr="00C96FF7" w:rsidRDefault="00C96FF7" w:rsidP="00C96FF7">
      <w:pPr>
        <w:numPr>
          <w:ilvl w:val="0"/>
          <w:numId w:val="6"/>
        </w:numPr>
        <w:spacing w:line="480" w:lineRule="auto"/>
        <w:rPr>
          <w:rFonts w:ascii="Times New Roman" w:hAnsi="Times New Roman" w:cs="Times New Roman"/>
        </w:rPr>
      </w:pPr>
      <w:r w:rsidRPr="00C96FF7">
        <w:rPr>
          <w:rFonts w:ascii="Times New Roman" w:hAnsi="Times New Roman" w:cs="Times New Roman"/>
        </w:rPr>
        <w:t xml:space="preserve">Virtual Reality Society. (n.d.). </w:t>
      </w:r>
      <w:r w:rsidRPr="00C96FF7">
        <w:rPr>
          <w:rFonts w:ascii="Times New Roman" w:hAnsi="Times New Roman" w:cs="Times New Roman"/>
          <w:i/>
          <w:iCs/>
        </w:rPr>
        <w:t>History of virtual reality.</w:t>
      </w:r>
      <w:r w:rsidRPr="00C96FF7">
        <w:rPr>
          <w:rFonts w:ascii="Times New Roman" w:hAnsi="Times New Roman" w:cs="Times New Roman"/>
        </w:rPr>
        <w:t xml:space="preserve"> Virtual Reality Society. </w:t>
      </w:r>
      <w:hyperlink r:id="rId22" w:tgtFrame="_new" w:history="1">
        <w:r w:rsidRPr="00C96FF7">
          <w:rPr>
            <w:rStyle w:val="Hyperlink"/>
            <w:rFonts w:ascii="Times New Roman" w:hAnsi="Times New Roman" w:cs="Times New Roman"/>
          </w:rPr>
          <w:t>https://www.vrs.org.uk/virtual-reality/history.html</w:t>
        </w:r>
      </w:hyperlink>
    </w:p>
    <w:p w14:paraId="44E9CBA8" w14:textId="77777777" w:rsidR="00C96FF7" w:rsidRPr="00C96FF7" w:rsidRDefault="00C96FF7" w:rsidP="00C96FF7">
      <w:pPr>
        <w:numPr>
          <w:ilvl w:val="0"/>
          <w:numId w:val="6"/>
        </w:numPr>
        <w:spacing w:line="480" w:lineRule="auto"/>
        <w:rPr>
          <w:rFonts w:ascii="Times New Roman" w:hAnsi="Times New Roman" w:cs="Times New Roman"/>
        </w:rPr>
      </w:pPr>
      <w:r w:rsidRPr="00C96FF7">
        <w:rPr>
          <w:rFonts w:ascii="Times New Roman" w:hAnsi="Times New Roman" w:cs="Times New Roman"/>
        </w:rPr>
        <w:t xml:space="preserve">Pedram, S., et al. (2024). Assessing the validity of VR as a training tool for medical students. </w:t>
      </w:r>
      <w:r w:rsidRPr="00C96FF7">
        <w:rPr>
          <w:rFonts w:ascii="Times New Roman" w:hAnsi="Times New Roman" w:cs="Times New Roman"/>
          <w:i/>
          <w:iCs/>
        </w:rPr>
        <w:t>Virtual Reality, 28</w:t>
      </w:r>
      <w:r w:rsidRPr="00C96FF7">
        <w:rPr>
          <w:rFonts w:ascii="Times New Roman" w:hAnsi="Times New Roman" w:cs="Times New Roman"/>
        </w:rPr>
        <w:t xml:space="preserve">(1). </w:t>
      </w:r>
      <w:hyperlink r:id="rId23" w:tgtFrame="_new" w:history="1">
        <w:r w:rsidRPr="00C96FF7">
          <w:rPr>
            <w:rStyle w:val="Hyperlink"/>
            <w:rFonts w:ascii="Times New Roman" w:hAnsi="Times New Roman" w:cs="Times New Roman"/>
          </w:rPr>
          <w:t>https://doi.org/10.1007/s10055-023-00912-x</w:t>
        </w:r>
      </w:hyperlink>
    </w:p>
    <w:p w14:paraId="5836B41C" w14:textId="77777777" w:rsidR="00C96FF7" w:rsidRPr="00C96FF7" w:rsidRDefault="00C96FF7" w:rsidP="00C96FF7">
      <w:pPr>
        <w:numPr>
          <w:ilvl w:val="0"/>
          <w:numId w:val="6"/>
        </w:numPr>
        <w:spacing w:line="480" w:lineRule="auto"/>
        <w:rPr>
          <w:rFonts w:ascii="Times New Roman" w:hAnsi="Times New Roman" w:cs="Times New Roman"/>
        </w:rPr>
      </w:pPr>
      <w:r w:rsidRPr="00C96FF7">
        <w:rPr>
          <w:rFonts w:ascii="Times New Roman" w:hAnsi="Times New Roman" w:cs="Times New Roman"/>
        </w:rPr>
        <w:lastRenderedPageBreak/>
        <w:t xml:space="preserve">Ulbrich, M., et al. (2015). Advantages of a training course for surgical planning in virtual reality for oral and maxillofacial surgery: Crossover study. </w:t>
      </w:r>
      <w:r w:rsidRPr="00C96FF7">
        <w:rPr>
          <w:rFonts w:ascii="Times New Roman" w:hAnsi="Times New Roman" w:cs="Times New Roman"/>
          <w:i/>
          <w:iCs/>
        </w:rPr>
        <w:t>JMIR Preprints.</w:t>
      </w:r>
      <w:r w:rsidRPr="00C96FF7">
        <w:rPr>
          <w:rFonts w:ascii="Times New Roman" w:hAnsi="Times New Roman" w:cs="Times New Roman"/>
        </w:rPr>
        <w:t xml:space="preserve"> </w:t>
      </w:r>
      <w:hyperlink r:id="rId24" w:tgtFrame="_new" w:history="1">
        <w:r w:rsidRPr="00C96FF7">
          <w:rPr>
            <w:rStyle w:val="Hyperlink"/>
            <w:rFonts w:ascii="Times New Roman" w:hAnsi="Times New Roman" w:cs="Times New Roman"/>
          </w:rPr>
          <w:t>preprints.jmir.org/preprint/40541</w:t>
        </w:r>
      </w:hyperlink>
      <w:r w:rsidRPr="00C96FF7">
        <w:rPr>
          <w:rFonts w:ascii="Times New Roman" w:hAnsi="Times New Roman" w:cs="Times New Roman"/>
        </w:rPr>
        <w:t>. Accessed February 5, 2025.</w:t>
      </w:r>
    </w:p>
    <w:p w14:paraId="45A88C55" w14:textId="77777777" w:rsidR="00C96FF7" w:rsidRPr="00C96FF7" w:rsidRDefault="00C96FF7" w:rsidP="00C96FF7">
      <w:pPr>
        <w:numPr>
          <w:ilvl w:val="0"/>
          <w:numId w:val="6"/>
        </w:numPr>
        <w:spacing w:line="480" w:lineRule="auto"/>
        <w:rPr>
          <w:rFonts w:ascii="Times New Roman" w:hAnsi="Times New Roman" w:cs="Times New Roman"/>
        </w:rPr>
      </w:pPr>
      <w:r w:rsidRPr="00C96FF7">
        <w:rPr>
          <w:rFonts w:ascii="Times New Roman" w:hAnsi="Times New Roman" w:cs="Times New Roman"/>
        </w:rPr>
        <w:t xml:space="preserve">Akinwale, O. B., et al. (2024). Designing a virtual reality system for clinical education and examination. </w:t>
      </w:r>
      <w:r w:rsidRPr="00C96FF7">
        <w:rPr>
          <w:rFonts w:ascii="Times New Roman" w:hAnsi="Times New Roman" w:cs="Times New Roman"/>
          <w:i/>
          <w:iCs/>
        </w:rPr>
        <w:t>Computers &amp; Education X Reality, 5</w:t>
      </w:r>
      <w:r w:rsidRPr="00C96FF7">
        <w:rPr>
          <w:rFonts w:ascii="Times New Roman" w:hAnsi="Times New Roman" w:cs="Times New Roman"/>
        </w:rPr>
        <w:t xml:space="preserve">(1), 100083. </w:t>
      </w:r>
      <w:hyperlink r:id="rId25" w:tgtFrame="_new" w:history="1">
        <w:r w:rsidRPr="00C96FF7">
          <w:rPr>
            <w:rStyle w:val="Hyperlink"/>
            <w:rFonts w:ascii="Times New Roman" w:hAnsi="Times New Roman" w:cs="Times New Roman"/>
          </w:rPr>
          <w:t>https://doi.org/10.1016/j.cexr.2024.100083</w:t>
        </w:r>
      </w:hyperlink>
    </w:p>
    <w:p w14:paraId="6E1C83E0" w14:textId="77777777" w:rsidR="00C96FF7" w:rsidRPr="00C96FF7" w:rsidRDefault="00C96FF7" w:rsidP="00C96FF7">
      <w:pPr>
        <w:numPr>
          <w:ilvl w:val="0"/>
          <w:numId w:val="6"/>
        </w:numPr>
        <w:spacing w:line="480" w:lineRule="auto"/>
        <w:rPr>
          <w:rFonts w:ascii="Times New Roman" w:hAnsi="Times New Roman" w:cs="Times New Roman"/>
        </w:rPr>
      </w:pPr>
      <w:r w:rsidRPr="00C96FF7">
        <w:rPr>
          <w:rFonts w:ascii="Times New Roman" w:hAnsi="Times New Roman" w:cs="Times New Roman"/>
        </w:rPr>
        <w:t xml:space="preserve">Seymour, N. E., et al. (2002). Virtual reality training improves operating room performance: Results of a randomized, double-blinded study. </w:t>
      </w:r>
      <w:r w:rsidRPr="00C96FF7">
        <w:rPr>
          <w:rFonts w:ascii="Times New Roman" w:hAnsi="Times New Roman" w:cs="Times New Roman"/>
          <w:i/>
          <w:iCs/>
        </w:rPr>
        <w:t>Annals of Surgery, 236</w:t>
      </w:r>
      <w:r w:rsidRPr="00C96FF7">
        <w:rPr>
          <w:rFonts w:ascii="Times New Roman" w:hAnsi="Times New Roman" w:cs="Times New Roman"/>
        </w:rPr>
        <w:t xml:space="preserve">(4), 458–463; discussion 463-464. </w:t>
      </w:r>
      <w:hyperlink r:id="rId26" w:tgtFrame="_new" w:history="1">
        <w:r w:rsidRPr="00C96FF7">
          <w:rPr>
            <w:rStyle w:val="Hyperlink"/>
            <w:rFonts w:ascii="Times New Roman" w:hAnsi="Times New Roman" w:cs="Times New Roman"/>
          </w:rPr>
          <w:t>https://doi.org/10.1097/00000658-200210000-00008</w:t>
        </w:r>
      </w:hyperlink>
    </w:p>
    <w:p w14:paraId="56FC10E6" w14:textId="77777777" w:rsidR="00C96FF7" w:rsidRPr="00C96FF7" w:rsidRDefault="00C96FF7" w:rsidP="00C96FF7">
      <w:pPr>
        <w:numPr>
          <w:ilvl w:val="0"/>
          <w:numId w:val="6"/>
        </w:numPr>
        <w:spacing w:line="480" w:lineRule="auto"/>
        <w:rPr>
          <w:rFonts w:ascii="Times New Roman" w:hAnsi="Times New Roman" w:cs="Times New Roman"/>
        </w:rPr>
      </w:pPr>
      <w:r w:rsidRPr="00C96FF7">
        <w:rPr>
          <w:rFonts w:ascii="Times New Roman" w:hAnsi="Times New Roman" w:cs="Times New Roman"/>
        </w:rPr>
        <w:t xml:space="preserve">Laspro, M., et al. (2023). The use of virtual reality in surgical training: Implications for education, patient safety, and global health equity. </w:t>
      </w:r>
      <w:r w:rsidRPr="00C96FF7">
        <w:rPr>
          <w:rFonts w:ascii="Times New Roman" w:hAnsi="Times New Roman" w:cs="Times New Roman"/>
          <w:i/>
          <w:iCs/>
        </w:rPr>
        <w:t>Surgeries, 4</w:t>
      </w:r>
      <w:r w:rsidRPr="00C96FF7">
        <w:rPr>
          <w:rFonts w:ascii="Times New Roman" w:hAnsi="Times New Roman" w:cs="Times New Roman"/>
        </w:rPr>
        <w:t xml:space="preserve">(4), 635–646. </w:t>
      </w:r>
      <w:hyperlink r:id="rId27" w:tgtFrame="_new" w:history="1">
        <w:r w:rsidRPr="00C96FF7">
          <w:rPr>
            <w:rStyle w:val="Hyperlink"/>
            <w:rFonts w:ascii="Times New Roman" w:hAnsi="Times New Roman" w:cs="Times New Roman"/>
          </w:rPr>
          <w:t>https://doi.org/10.3390/surgeries4040061</w:t>
        </w:r>
      </w:hyperlink>
    </w:p>
    <w:p w14:paraId="1F213062" w14:textId="77777777" w:rsidR="00C96FF7" w:rsidRPr="00C96FF7" w:rsidRDefault="00C96FF7" w:rsidP="00C96FF7">
      <w:pPr>
        <w:numPr>
          <w:ilvl w:val="0"/>
          <w:numId w:val="6"/>
        </w:numPr>
        <w:spacing w:line="480" w:lineRule="auto"/>
        <w:rPr>
          <w:rFonts w:ascii="Times New Roman" w:hAnsi="Times New Roman" w:cs="Times New Roman"/>
        </w:rPr>
      </w:pPr>
      <w:r w:rsidRPr="00C96FF7">
        <w:rPr>
          <w:rFonts w:ascii="Times New Roman" w:hAnsi="Times New Roman" w:cs="Times New Roman"/>
        </w:rPr>
        <w:t xml:space="preserve">ArborXR. (2023). </w:t>
      </w:r>
      <w:r w:rsidRPr="00C96FF7">
        <w:rPr>
          <w:rFonts w:ascii="Times New Roman" w:hAnsi="Times New Roman" w:cs="Times New Roman"/>
          <w:i/>
          <w:iCs/>
        </w:rPr>
        <w:t>Virtual reality surgery training: Advancements and benefits.</w:t>
      </w:r>
      <w:r w:rsidRPr="00C96FF7">
        <w:rPr>
          <w:rFonts w:ascii="Times New Roman" w:hAnsi="Times New Roman" w:cs="Times New Roman"/>
        </w:rPr>
        <w:t xml:space="preserve"> ArborXR Blog. </w:t>
      </w:r>
      <w:hyperlink r:id="rId28" w:tgtFrame="_new" w:history="1">
        <w:r w:rsidRPr="00C96FF7">
          <w:rPr>
            <w:rStyle w:val="Hyperlink"/>
            <w:rFonts w:ascii="Times New Roman" w:hAnsi="Times New Roman" w:cs="Times New Roman"/>
          </w:rPr>
          <w:t>https://arborxr.com/blog/virtual-reality-surgery-training-advancements-and-benefits/</w:t>
        </w:r>
      </w:hyperlink>
    </w:p>
    <w:p w14:paraId="5749D77F" w14:textId="77777777" w:rsidR="00C96FF7" w:rsidRDefault="00C96FF7" w:rsidP="00C96FF7">
      <w:pPr>
        <w:numPr>
          <w:ilvl w:val="0"/>
          <w:numId w:val="6"/>
        </w:numPr>
        <w:spacing w:line="480" w:lineRule="auto"/>
        <w:rPr>
          <w:rFonts w:ascii="Times New Roman" w:hAnsi="Times New Roman" w:cs="Times New Roman"/>
        </w:rPr>
      </w:pPr>
      <w:r w:rsidRPr="00C96FF7">
        <w:rPr>
          <w:rFonts w:ascii="Times New Roman" w:hAnsi="Times New Roman" w:cs="Times New Roman"/>
        </w:rPr>
        <w:t xml:space="preserve">Zhang, Q., et al. (2023). Research on teleoperated virtual reality human–robot five-dimensional collaboration system. </w:t>
      </w:r>
      <w:r w:rsidRPr="00C96FF7">
        <w:rPr>
          <w:rFonts w:ascii="Times New Roman" w:hAnsi="Times New Roman" w:cs="Times New Roman"/>
          <w:i/>
          <w:iCs/>
        </w:rPr>
        <w:t>Biomimetics, 8</w:t>
      </w:r>
      <w:r w:rsidRPr="00C96FF7">
        <w:rPr>
          <w:rFonts w:ascii="Times New Roman" w:hAnsi="Times New Roman" w:cs="Times New Roman"/>
        </w:rPr>
        <w:t xml:space="preserve">(8), 605. </w:t>
      </w:r>
      <w:hyperlink r:id="rId29" w:tgtFrame="_new" w:history="1">
        <w:r w:rsidRPr="00C96FF7">
          <w:rPr>
            <w:rStyle w:val="Hyperlink"/>
            <w:rFonts w:ascii="Times New Roman" w:hAnsi="Times New Roman" w:cs="Times New Roman"/>
          </w:rPr>
          <w:t>https://doi.org/10.3390/biomimetics8080605</w:t>
        </w:r>
      </w:hyperlink>
      <w:r w:rsidRPr="00C96FF7">
        <w:rPr>
          <w:rFonts w:ascii="Times New Roman" w:hAnsi="Times New Roman" w:cs="Times New Roman"/>
        </w:rPr>
        <w:t>. Accessed March 25, 2024.</w:t>
      </w:r>
    </w:p>
    <w:p w14:paraId="33DCDDCF" w14:textId="77777777" w:rsidR="0086795F" w:rsidRDefault="0086795F" w:rsidP="0086795F">
      <w:pPr>
        <w:pStyle w:val="NormalWeb"/>
        <w:numPr>
          <w:ilvl w:val="0"/>
          <w:numId w:val="6"/>
        </w:numPr>
        <w:spacing w:line="480" w:lineRule="auto"/>
      </w:pPr>
      <w:r>
        <w:t>Pedram, Shiva, Grace Kennedy, and Sal Sanzone. “Assessing the Validity of VR as a Training Tool for Medical Students.” Virtual Reality, vol. 28, no. 1, 12 Jan. 2024, https://doi.org/10.1007/s10055-023-00912-x.</w:t>
      </w:r>
    </w:p>
    <w:p w14:paraId="092EF36E" w14:textId="77777777" w:rsidR="009F45DB" w:rsidRDefault="009F45DB" w:rsidP="009F45DB">
      <w:pPr>
        <w:pStyle w:val="NormalWeb"/>
        <w:numPr>
          <w:ilvl w:val="0"/>
          <w:numId w:val="6"/>
        </w:numPr>
        <w:spacing w:before="0" w:beforeAutospacing="0" w:after="0" w:afterAutospacing="0" w:line="480" w:lineRule="auto"/>
      </w:pPr>
      <w:r>
        <w:lastRenderedPageBreak/>
        <w:t xml:space="preserve">Jamal, Sheikh Asad, et al. “Smart Learning: An Interactive Dissection Simulator for Medical Students through Virtual Reality.” </w:t>
      </w:r>
      <w:r>
        <w:rPr>
          <w:i/>
          <w:iCs/>
        </w:rPr>
        <w:t>Research Square (Research Square)</w:t>
      </w:r>
      <w:r>
        <w:t>, 13 July 2023, https://doi.org/10.21203/rs.3.rs-3152538/v1. Accessed 15 Mar. 2025.</w:t>
      </w:r>
    </w:p>
    <w:p w14:paraId="3536EBE9" w14:textId="77777777" w:rsidR="00024A1B" w:rsidRDefault="00024A1B" w:rsidP="00024A1B">
      <w:pPr>
        <w:pStyle w:val="NormalWeb"/>
        <w:numPr>
          <w:ilvl w:val="0"/>
          <w:numId w:val="6"/>
        </w:numPr>
        <w:spacing w:line="480" w:lineRule="auto"/>
      </w:pPr>
      <w:r>
        <w:t>Hosoya, Kei, et al. “Using Virtual Reality to Teach Sinus Anatomy.” International Journal of Practical Otolaryngology, vol. 5, no. 1, 2022, pp. e45–e50. Thieme, https://doi.org/10.1055/s-0042-1759820.</w:t>
      </w:r>
    </w:p>
    <w:p w14:paraId="655CA9DA" w14:textId="77777777" w:rsidR="0086795F" w:rsidRPr="00C96FF7" w:rsidRDefault="0086795F" w:rsidP="00024A1B">
      <w:pPr>
        <w:spacing w:line="480" w:lineRule="auto"/>
        <w:ind w:left="720"/>
        <w:rPr>
          <w:rFonts w:ascii="Times New Roman" w:hAnsi="Times New Roman" w:cs="Times New Roman"/>
        </w:rPr>
      </w:pPr>
    </w:p>
    <w:p w14:paraId="5C593F78" w14:textId="0C5E8F3C" w:rsidR="00297DF7" w:rsidRDefault="00105FAD" w:rsidP="00C96FF7">
      <w:pPr>
        <w:spacing w:line="480" w:lineRule="auto"/>
        <w:ind w:left="360"/>
        <w:rPr>
          <w:ins w:id="78" w:author="ENGR SHO" w:date="2025-03-16T13:01:00Z"/>
        </w:rPr>
      </w:pPr>
      <w:ins w:id="79" w:author="ENGR SHO" w:date="2025-03-16T12:31:00Z">
        <w:r>
          <w:t>Format your write up properly. Use consistent font style</w:t>
        </w:r>
      </w:ins>
      <w:ins w:id="80" w:author="ENGR SHO" w:date="2025-03-16T12:32:00Z">
        <w:r>
          <w:t xml:space="preserve"> ad size</w:t>
        </w:r>
      </w:ins>
      <w:ins w:id="81" w:author="ENGR SHO" w:date="2025-03-16T12:31:00Z">
        <w:r>
          <w:t xml:space="preserve"> </w:t>
        </w:r>
      </w:ins>
      <w:ins w:id="82" w:author="ENGR SHO" w:date="2025-03-16T12:32:00Z">
        <w:r>
          <w:t>–</w:t>
        </w:r>
      </w:ins>
      <w:ins w:id="83" w:author="ENGR SHO" w:date="2025-03-16T12:31:00Z">
        <w:r>
          <w:t xml:space="preserve"> </w:t>
        </w:r>
      </w:ins>
      <w:ins w:id="84" w:author="ENGR SHO" w:date="2025-03-16T12:32:00Z">
        <w:r>
          <w:t>Times New Roman, 12, double line spacing or 2.0.</w:t>
        </w:r>
      </w:ins>
    </w:p>
    <w:p w14:paraId="22A9AC24" w14:textId="33308029" w:rsidR="0099063C" w:rsidRDefault="0099063C" w:rsidP="00C96FF7">
      <w:pPr>
        <w:spacing w:line="480" w:lineRule="auto"/>
        <w:ind w:left="360"/>
        <w:rPr>
          <w:ins w:id="85" w:author="ENGR SHO" w:date="2025-03-16T12:32:00Z"/>
        </w:rPr>
      </w:pPr>
      <w:ins w:id="86" w:author="ENGR SHO" w:date="2025-03-16T13:01:00Z">
        <w:r>
          <w:t>Use justify as alignment.</w:t>
        </w:r>
      </w:ins>
      <w:bookmarkStart w:id="87" w:name="_GoBack"/>
      <w:bookmarkEnd w:id="87"/>
    </w:p>
    <w:p w14:paraId="7A8A4C47" w14:textId="42CE9270" w:rsidR="00105FAD" w:rsidRDefault="00105FAD" w:rsidP="00C96FF7">
      <w:pPr>
        <w:spacing w:line="480" w:lineRule="auto"/>
        <w:ind w:left="360"/>
        <w:rPr>
          <w:ins w:id="88" w:author="ENGR SHO" w:date="2025-03-16T12:33:00Z"/>
        </w:rPr>
      </w:pPr>
      <w:ins w:id="89" w:author="ENGR SHO" w:date="2025-03-16T12:32:00Z">
        <w:r>
          <w:t>C</w:t>
        </w:r>
      </w:ins>
      <w:ins w:id="90" w:author="ENGR SHO" w:date="2025-03-16T12:33:00Z">
        <w:r>
          <w:t>ite properly</w:t>
        </w:r>
      </w:ins>
    </w:p>
    <w:p w14:paraId="09D4ADE1" w14:textId="13F16998" w:rsidR="00105FAD" w:rsidRDefault="00105FAD" w:rsidP="00C96FF7">
      <w:pPr>
        <w:spacing w:line="480" w:lineRule="auto"/>
        <w:ind w:left="360"/>
        <w:rPr>
          <w:ins w:id="91" w:author="ENGR SHO" w:date="2025-03-16T12:33:00Z"/>
        </w:rPr>
      </w:pPr>
      <w:ins w:id="92" w:author="ENGR SHO" w:date="2025-03-16T12:33:00Z">
        <w:r>
          <w:t>Remove non-technial sentences.</w:t>
        </w:r>
      </w:ins>
    </w:p>
    <w:p w14:paraId="2F6CAA1C" w14:textId="358352C1" w:rsidR="00105FAD" w:rsidRDefault="00105FAD" w:rsidP="00C96FF7">
      <w:pPr>
        <w:spacing w:line="480" w:lineRule="auto"/>
        <w:ind w:left="360"/>
        <w:rPr>
          <w:ins w:id="93" w:author="ENGR SHO" w:date="2025-03-16T12:33:00Z"/>
        </w:rPr>
      </w:pPr>
      <w:ins w:id="94" w:author="ENGR SHO" w:date="2025-03-16T12:33:00Z">
        <w:r>
          <w:t>Re write using existing template.</w:t>
        </w:r>
      </w:ins>
    </w:p>
    <w:p w14:paraId="0A0A822B" w14:textId="67CFBFC3" w:rsidR="00105FAD" w:rsidRDefault="008630EA" w:rsidP="00C96FF7">
      <w:pPr>
        <w:spacing w:line="480" w:lineRule="auto"/>
        <w:ind w:left="360"/>
        <w:rPr>
          <w:ins w:id="95" w:author="ENGR SHO" w:date="2025-03-16T12:50:00Z"/>
        </w:rPr>
      </w:pPr>
      <w:ins w:id="96" w:author="ENGR SHO" w:date="2025-03-16T12:49:00Z">
        <w:r>
          <w:t>Use APA format for the references.</w:t>
        </w:r>
      </w:ins>
    </w:p>
    <w:p w14:paraId="27FC7C20" w14:textId="3DF3D474" w:rsidR="008630EA" w:rsidRDefault="008630EA" w:rsidP="00C96FF7">
      <w:pPr>
        <w:spacing w:line="480" w:lineRule="auto"/>
        <w:ind w:left="360"/>
        <w:rPr>
          <w:ins w:id="97" w:author="ENGR SHO" w:date="2025-03-16T12:52:00Z"/>
        </w:rPr>
      </w:pPr>
      <w:ins w:id="98" w:author="ENGR SHO" w:date="2025-03-16T12:50:00Z">
        <w:r>
          <w:t>For the related works, state the methodology and area not covered.</w:t>
        </w:r>
      </w:ins>
    </w:p>
    <w:p w14:paraId="4E2A3650" w14:textId="0018C140" w:rsidR="008630EA" w:rsidRDefault="008630EA" w:rsidP="00C96FF7">
      <w:pPr>
        <w:spacing w:line="480" w:lineRule="auto"/>
        <w:ind w:left="360"/>
        <w:rPr>
          <w:ins w:id="99" w:author="ENGR SHO" w:date="2025-03-16T12:50:00Z"/>
        </w:rPr>
      </w:pPr>
      <w:ins w:id="100" w:author="ENGR SHO" w:date="2025-03-16T12:52:00Z">
        <w:r>
          <w:t>Add literature table after related works.</w:t>
        </w:r>
      </w:ins>
    </w:p>
    <w:p w14:paraId="4D58E651" w14:textId="2C434CD3" w:rsidR="008630EA" w:rsidRPr="00D76DCA" w:rsidRDefault="008630EA" w:rsidP="00C96FF7">
      <w:pPr>
        <w:spacing w:line="480" w:lineRule="auto"/>
        <w:ind w:left="360"/>
      </w:pPr>
      <w:ins w:id="101" w:author="ENGR SHO" w:date="2025-03-16T12:51:00Z">
        <w:r>
          <w:t>In all, reformat the entire work properly. It is presented as though they are just copied from the internet</w:t>
        </w:r>
      </w:ins>
    </w:p>
    <w:sectPr w:rsidR="008630EA" w:rsidRPr="00D76DCA" w:rsidSect="00297DF7">
      <w:footerReference w:type="defaul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D0B921" w14:textId="77777777" w:rsidR="0051478E" w:rsidRDefault="0051478E" w:rsidP="00297DF7">
      <w:pPr>
        <w:spacing w:after="0" w:line="240" w:lineRule="auto"/>
      </w:pPr>
      <w:r>
        <w:separator/>
      </w:r>
    </w:p>
  </w:endnote>
  <w:endnote w:type="continuationSeparator" w:id="0">
    <w:p w14:paraId="3B466821" w14:textId="77777777" w:rsidR="0051478E" w:rsidRDefault="0051478E" w:rsidP="00297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F816A" w14:textId="77777777" w:rsidR="00A10BB2" w:rsidRDefault="00A10BB2">
    <w:pPr>
      <w:pStyle w:val="Footer"/>
      <w:jc w:val="center"/>
    </w:pPr>
  </w:p>
  <w:p w14:paraId="1FE49BF9" w14:textId="77777777" w:rsidR="00A10BB2" w:rsidRDefault="00A10BB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C4D0F" w14:textId="77777777" w:rsidR="00297DF7" w:rsidRDefault="00297D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86014" w14:textId="64A00666" w:rsidR="00297DF7" w:rsidRDefault="00297DF7">
    <w:pPr>
      <w:pStyle w:val="Footer"/>
      <w:jc w:val="center"/>
    </w:pPr>
  </w:p>
  <w:p w14:paraId="18B096B6" w14:textId="77777777" w:rsidR="00297DF7" w:rsidRDefault="00297DF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47FD1" w14:textId="77777777" w:rsidR="00297DF7" w:rsidRDefault="00297DF7">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2334345"/>
      <w:docPartObj>
        <w:docPartGallery w:val="Page Numbers (Bottom of Page)"/>
        <w:docPartUnique/>
      </w:docPartObj>
    </w:sdtPr>
    <w:sdtEndPr>
      <w:rPr>
        <w:noProof/>
      </w:rPr>
    </w:sdtEndPr>
    <w:sdtContent>
      <w:p w14:paraId="6B073663" w14:textId="5DA0F279" w:rsidR="00297DF7" w:rsidRDefault="00297DF7">
        <w:pPr>
          <w:pStyle w:val="Footer"/>
          <w:jc w:val="center"/>
        </w:pPr>
        <w:r>
          <w:fldChar w:fldCharType="begin"/>
        </w:r>
        <w:r>
          <w:instrText xml:space="preserve"> PAGE   \* MERGEFORMAT </w:instrText>
        </w:r>
        <w:r>
          <w:fldChar w:fldCharType="separate"/>
        </w:r>
        <w:r w:rsidR="0099063C">
          <w:rPr>
            <w:noProof/>
          </w:rPr>
          <w:t>18</w:t>
        </w:r>
        <w:r>
          <w:rPr>
            <w:noProof/>
          </w:rPr>
          <w:fldChar w:fldCharType="end"/>
        </w:r>
      </w:p>
    </w:sdtContent>
  </w:sdt>
  <w:p w14:paraId="0EBE6615" w14:textId="77777777" w:rsidR="00297DF7" w:rsidRDefault="00297DF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5A31A9" w14:textId="77777777" w:rsidR="0051478E" w:rsidRDefault="0051478E" w:rsidP="00297DF7">
      <w:pPr>
        <w:spacing w:after="0" w:line="240" w:lineRule="auto"/>
      </w:pPr>
      <w:r>
        <w:separator/>
      </w:r>
    </w:p>
  </w:footnote>
  <w:footnote w:type="continuationSeparator" w:id="0">
    <w:p w14:paraId="5E1550A8" w14:textId="77777777" w:rsidR="0051478E" w:rsidRDefault="0051478E" w:rsidP="00297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6163484"/>
      <w:docPartObj>
        <w:docPartGallery w:val="Page Numbers (Top of Page)"/>
        <w:docPartUnique/>
      </w:docPartObj>
    </w:sdtPr>
    <w:sdtEndPr/>
    <w:sdtContent>
      <w:p w14:paraId="6D803F50" w14:textId="77777777" w:rsidR="00A10BB2" w:rsidRDefault="00A10BB2">
        <w:pPr>
          <w:pStyle w:val="Header"/>
          <w:jc w:val="center"/>
        </w:pPr>
        <w:r>
          <w:fldChar w:fldCharType="begin"/>
        </w:r>
        <w:r>
          <w:instrText>PAGE   \* MERGEFORMAT</w:instrText>
        </w:r>
        <w:r>
          <w:fldChar w:fldCharType="separate"/>
        </w:r>
        <w:r>
          <w:t>2</w:t>
        </w:r>
        <w:r>
          <w:fldChar w:fldCharType="end"/>
        </w:r>
      </w:p>
    </w:sdtContent>
  </w:sdt>
  <w:p w14:paraId="6C09DA0B" w14:textId="77777777" w:rsidR="00A10BB2" w:rsidRDefault="00A10BB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7B737F" w14:textId="77777777" w:rsidR="00297DF7" w:rsidRDefault="00297DF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47A977" w14:textId="77777777" w:rsidR="00297DF7" w:rsidRDefault="00297DF7">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54C31" w14:textId="77777777" w:rsidR="00297DF7" w:rsidRDefault="00297DF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D6570"/>
    <w:multiLevelType w:val="multilevel"/>
    <w:tmpl w:val="865AB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635C07"/>
    <w:multiLevelType w:val="multilevel"/>
    <w:tmpl w:val="1402E434"/>
    <w:lvl w:ilvl="0">
      <w:start w:val="1"/>
      <w:numFmt w:val="decimal"/>
      <w:pStyle w:val="Heading1"/>
      <w:suff w:val="space"/>
      <w:lvlText w:val="Chapter %1"/>
      <w:lvlJc w:val="left"/>
      <w:pPr>
        <w:ind w:left="0" w:firstLine="0"/>
      </w:pPr>
      <w:rPr>
        <w:rFonts w:ascii="Times New Roman" w:hAnsi="Times New Roman" w:hint="default"/>
        <w:b/>
        <w:i w:val="0"/>
        <w:color w:val="000000" w:themeColor="text1"/>
        <w:sz w:val="24"/>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4"/>
      </w:rPr>
    </w:lvl>
    <w:lvl w:ilvl="2">
      <w:start w:val="1"/>
      <w:numFmt w:val="decimal"/>
      <w:pStyle w:val="Heading3"/>
      <w:suff w:val="space"/>
      <w:lvlText w:val="%1.%2.%3"/>
      <w:lvlJc w:val="left"/>
      <w:pPr>
        <w:ind w:left="0" w:firstLine="0"/>
      </w:pPr>
      <w:rPr>
        <w:rFonts w:ascii="Times New Roman" w:hAnsi="Times New Roman" w:hint="default"/>
        <w:b/>
        <w:i w:val="0"/>
        <w:color w:val="000000" w:themeColor="text1"/>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28516387"/>
    <w:multiLevelType w:val="hybridMultilevel"/>
    <w:tmpl w:val="46D008D0"/>
    <w:lvl w:ilvl="0" w:tplc="54C22E66">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3B94A7D"/>
    <w:multiLevelType w:val="multilevel"/>
    <w:tmpl w:val="CF58D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7153B1"/>
    <w:multiLevelType w:val="multilevel"/>
    <w:tmpl w:val="E2903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1728BC"/>
    <w:multiLevelType w:val="multilevel"/>
    <w:tmpl w:val="E7FC6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9C7B20"/>
    <w:multiLevelType w:val="multilevel"/>
    <w:tmpl w:val="7BEA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0B5189"/>
    <w:multiLevelType w:val="hybridMultilevel"/>
    <w:tmpl w:val="6B5AC3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lvlOverride w:ilvl="0">
      <w:lvl w:ilvl="0">
        <w:numFmt w:val="upperRoman"/>
        <w:lvlText w:val="%1."/>
        <w:lvlJc w:val="right"/>
      </w:lvl>
    </w:lvlOverride>
  </w:num>
  <w:num w:numId="3">
    <w:abstractNumId w:val="6"/>
    <w:lvlOverride w:ilvl="0">
      <w:lvl w:ilvl="0">
        <w:numFmt w:val="upperRoman"/>
        <w:lvlText w:val="%1."/>
        <w:lvlJc w:val="right"/>
      </w:lvl>
    </w:lvlOverride>
  </w:num>
  <w:num w:numId="4">
    <w:abstractNumId w:val="6"/>
    <w:lvlOverride w:ilvl="0">
      <w:lvl w:ilvl="0">
        <w:numFmt w:val="upperRoman"/>
        <w:lvlText w:val="%1."/>
        <w:lvlJc w:val="right"/>
      </w:lvl>
    </w:lvlOverride>
  </w:num>
  <w:num w:numId="5">
    <w:abstractNumId w:val="6"/>
    <w:lvlOverride w:ilvl="0">
      <w:lvl w:ilvl="0">
        <w:numFmt w:val="upperRoman"/>
        <w:lvlText w:val="%1."/>
        <w:lvlJc w:val="right"/>
      </w:lvl>
    </w:lvlOverride>
  </w:num>
  <w:num w:numId="6">
    <w:abstractNumId w:val="0"/>
  </w:num>
  <w:num w:numId="7">
    <w:abstractNumId w:val="1"/>
  </w:num>
  <w:num w:numId="8">
    <w:abstractNumId w:val="5"/>
  </w:num>
  <w:num w:numId="9">
    <w:abstractNumId w:val="7"/>
  </w:num>
  <w:num w:numId="10">
    <w:abstractNumId w:val="2"/>
  </w:num>
  <w:num w:numId="11">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NGR SHO">
    <w15:presenceInfo w15:providerId="None" w15:userId="ENGR SH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DF7"/>
    <w:rsid w:val="000125DE"/>
    <w:rsid w:val="0001513D"/>
    <w:rsid w:val="0002400B"/>
    <w:rsid w:val="00024A1B"/>
    <w:rsid w:val="000428B9"/>
    <w:rsid w:val="000504B1"/>
    <w:rsid w:val="00057625"/>
    <w:rsid w:val="000A13AB"/>
    <w:rsid w:val="000A64A4"/>
    <w:rsid w:val="000A694E"/>
    <w:rsid w:val="000B0F5E"/>
    <w:rsid w:val="00105FAD"/>
    <w:rsid w:val="00156852"/>
    <w:rsid w:val="00162AC6"/>
    <w:rsid w:val="00175738"/>
    <w:rsid w:val="001A27ED"/>
    <w:rsid w:val="001C2936"/>
    <w:rsid w:val="00255938"/>
    <w:rsid w:val="00287974"/>
    <w:rsid w:val="00297DF7"/>
    <w:rsid w:val="002A2A13"/>
    <w:rsid w:val="002A7A95"/>
    <w:rsid w:val="002A7DEF"/>
    <w:rsid w:val="002D62B4"/>
    <w:rsid w:val="002E1E34"/>
    <w:rsid w:val="003042DB"/>
    <w:rsid w:val="00317783"/>
    <w:rsid w:val="00320E3B"/>
    <w:rsid w:val="00323B5A"/>
    <w:rsid w:val="003241DB"/>
    <w:rsid w:val="00333063"/>
    <w:rsid w:val="00335122"/>
    <w:rsid w:val="003540E1"/>
    <w:rsid w:val="00354784"/>
    <w:rsid w:val="00371995"/>
    <w:rsid w:val="0037423E"/>
    <w:rsid w:val="00393EEF"/>
    <w:rsid w:val="003A0C69"/>
    <w:rsid w:val="003A4648"/>
    <w:rsid w:val="003B5E62"/>
    <w:rsid w:val="003F390A"/>
    <w:rsid w:val="00407A88"/>
    <w:rsid w:val="00434F5F"/>
    <w:rsid w:val="00450A3E"/>
    <w:rsid w:val="00486936"/>
    <w:rsid w:val="004B5F3D"/>
    <w:rsid w:val="004C4537"/>
    <w:rsid w:val="004C4782"/>
    <w:rsid w:val="004D7832"/>
    <w:rsid w:val="0050553E"/>
    <w:rsid w:val="0051478E"/>
    <w:rsid w:val="00560177"/>
    <w:rsid w:val="0056386C"/>
    <w:rsid w:val="005719B1"/>
    <w:rsid w:val="005778F5"/>
    <w:rsid w:val="0057793F"/>
    <w:rsid w:val="0058273E"/>
    <w:rsid w:val="0059702A"/>
    <w:rsid w:val="005B15D5"/>
    <w:rsid w:val="00606265"/>
    <w:rsid w:val="00627012"/>
    <w:rsid w:val="006354B9"/>
    <w:rsid w:val="006440AE"/>
    <w:rsid w:val="00663628"/>
    <w:rsid w:val="0068613E"/>
    <w:rsid w:val="006A2B51"/>
    <w:rsid w:val="006A7461"/>
    <w:rsid w:val="006B16CA"/>
    <w:rsid w:val="006C4A9D"/>
    <w:rsid w:val="006D058A"/>
    <w:rsid w:val="006D5EED"/>
    <w:rsid w:val="006D7C2B"/>
    <w:rsid w:val="006E2329"/>
    <w:rsid w:val="00714C8D"/>
    <w:rsid w:val="0074417D"/>
    <w:rsid w:val="00762400"/>
    <w:rsid w:val="00765B86"/>
    <w:rsid w:val="00780588"/>
    <w:rsid w:val="00780AD1"/>
    <w:rsid w:val="00786027"/>
    <w:rsid w:val="00787B62"/>
    <w:rsid w:val="00790DF8"/>
    <w:rsid w:val="007A759A"/>
    <w:rsid w:val="00805CD1"/>
    <w:rsid w:val="008223D0"/>
    <w:rsid w:val="00827A2B"/>
    <w:rsid w:val="00840F17"/>
    <w:rsid w:val="008619B2"/>
    <w:rsid w:val="008630EA"/>
    <w:rsid w:val="0086795F"/>
    <w:rsid w:val="008D1B23"/>
    <w:rsid w:val="008D3A4B"/>
    <w:rsid w:val="00907722"/>
    <w:rsid w:val="009145FC"/>
    <w:rsid w:val="00931A38"/>
    <w:rsid w:val="0096382B"/>
    <w:rsid w:val="00975448"/>
    <w:rsid w:val="0099063C"/>
    <w:rsid w:val="009B50B8"/>
    <w:rsid w:val="009C17EA"/>
    <w:rsid w:val="009F45DB"/>
    <w:rsid w:val="00A10BB2"/>
    <w:rsid w:val="00A3556A"/>
    <w:rsid w:val="00A64A45"/>
    <w:rsid w:val="00A82DF1"/>
    <w:rsid w:val="00AB03A1"/>
    <w:rsid w:val="00AB24B6"/>
    <w:rsid w:val="00AB7DAF"/>
    <w:rsid w:val="00AC4A7F"/>
    <w:rsid w:val="00AD2AD6"/>
    <w:rsid w:val="00AE5E9F"/>
    <w:rsid w:val="00B14A87"/>
    <w:rsid w:val="00B236DB"/>
    <w:rsid w:val="00B40F38"/>
    <w:rsid w:val="00B52B60"/>
    <w:rsid w:val="00B56C84"/>
    <w:rsid w:val="00B75201"/>
    <w:rsid w:val="00B755B7"/>
    <w:rsid w:val="00B77A15"/>
    <w:rsid w:val="00BB3890"/>
    <w:rsid w:val="00BD50E6"/>
    <w:rsid w:val="00BE4184"/>
    <w:rsid w:val="00C02127"/>
    <w:rsid w:val="00C17BAE"/>
    <w:rsid w:val="00C2204A"/>
    <w:rsid w:val="00C2671C"/>
    <w:rsid w:val="00C32B5F"/>
    <w:rsid w:val="00C70DD4"/>
    <w:rsid w:val="00C81224"/>
    <w:rsid w:val="00C83A24"/>
    <w:rsid w:val="00C96FF7"/>
    <w:rsid w:val="00CA54CA"/>
    <w:rsid w:val="00CB4A66"/>
    <w:rsid w:val="00CE1208"/>
    <w:rsid w:val="00CE38DF"/>
    <w:rsid w:val="00D01851"/>
    <w:rsid w:val="00D059DC"/>
    <w:rsid w:val="00D13587"/>
    <w:rsid w:val="00D31AD9"/>
    <w:rsid w:val="00D518DE"/>
    <w:rsid w:val="00D5383B"/>
    <w:rsid w:val="00D76DCA"/>
    <w:rsid w:val="00DA53DB"/>
    <w:rsid w:val="00DC1AE6"/>
    <w:rsid w:val="00DD24FE"/>
    <w:rsid w:val="00DE2BD7"/>
    <w:rsid w:val="00DF3B67"/>
    <w:rsid w:val="00E327DE"/>
    <w:rsid w:val="00E65BC0"/>
    <w:rsid w:val="00E85975"/>
    <w:rsid w:val="00EA3BC1"/>
    <w:rsid w:val="00EA41F1"/>
    <w:rsid w:val="00EA7476"/>
    <w:rsid w:val="00EB1942"/>
    <w:rsid w:val="00EB742D"/>
    <w:rsid w:val="00F03299"/>
    <w:rsid w:val="00F17D8E"/>
    <w:rsid w:val="00F410E9"/>
    <w:rsid w:val="00F514F1"/>
    <w:rsid w:val="00FB207C"/>
    <w:rsid w:val="00FB4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03EA3"/>
  <w15:chartTrackingRefBased/>
  <w15:docId w15:val="{99B25B06-BD89-4B49-A8A0-B40FB55E5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E3B"/>
  </w:style>
  <w:style w:type="paragraph" w:styleId="Heading1">
    <w:name w:val="heading 1"/>
    <w:basedOn w:val="Normal"/>
    <w:next w:val="Normal"/>
    <w:link w:val="Heading1Char"/>
    <w:uiPriority w:val="9"/>
    <w:qFormat/>
    <w:rsid w:val="00297DF7"/>
    <w:pPr>
      <w:keepNext/>
      <w:keepLines/>
      <w:numPr>
        <w:numId w:val="7"/>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qFormat/>
    <w:rsid w:val="00320E3B"/>
    <w:pPr>
      <w:keepNext/>
      <w:keepLines/>
      <w:numPr>
        <w:ilvl w:val="1"/>
        <w:numId w:val="7"/>
      </w:numPr>
      <w:spacing w:before="160" w:after="80" w:line="480" w:lineRule="auto"/>
      <w:outlineLvl w:val="1"/>
    </w:pPr>
    <w:rPr>
      <w:rFonts w:ascii="Times New Roman" w:eastAsiaTheme="majorEastAsia" w:hAnsi="Times New Roman" w:cs="Times New Roman"/>
      <w:color w:val="000000" w:themeColor="text1"/>
    </w:rPr>
  </w:style>
  <w:style w:type="paragraph" w:styleId="Heading3">
    <w:name w:val="heading 3"/>
    <w:basedOn w:val="Normal"/>
    <w:next w:val="Normal"/>
    <w:link w:val="Heading3Char"/>
    <w:uiPriority w:val="9"/>
    <w:qFormat/>
    <w:rsid w:val="00320E3B"/>
    <w:pPr>
      <w:keepNext/>
      <w:keepLines/>
      <w:numPr>
        <w:ilvl w:val="2"/>
        <w:numId w:val="7"/>
      </w:numPr>
      <w:spacing w:before="160" w:after="80"/>
      <w:outlineLvl w:val="2"/>
    </w:pPr>
    <w:rPr>
      <w:rFonts w:ascii="Times New Roman" w:eastAsiaTheme="majorEastAsia" w:hAnsi="Times New Roman" w:cstheme="majorBidi"/>
      <w:color w:val="000000" w:themeColor="text1"/>
      <w:szCs w:val="28"/>
    </w:rPr>
  </w:style>
  <w:style w:type="paragraph" w:styleId="Heading4">
    <w:name w:val="heading 4"/>
    <w:basedOn w:val="Normal"/>
    <w:next w:val="Normal"/>
    <w:link w:val="Heading4Char"/>
    <w:uiPriority w:val="9"/>
    <w:semiHidden/>
    <w:unhideWhenUsed/>
    <w:qFormat/>
    <w:rsid w:val="00297D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7D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7D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D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D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D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D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20E3B"/>
    <w:rPr>
      <w:rFonts w:ascii="Times New Roman" w:eastAsiaTheme="majorEastAsia" w:hAnsi="Times New Roman" w:cs="Times New Roman"/>
      <w:color w:val="000000" w:themeColor="text1"/>
    </w:rPr>
  </w:style>
  <w:style w:type="character" w:customStyle="1" w:styleId="Heading3Char">
    <w:name w:val="Heading 3 Char"/>
    <w:basedOn w:val="DefaultParagraphFont"/>
    <w:link w:val="Heading3"/>
    <w:uiPriority w:val="9"/>
    <w:rsid w:val="00320E3B"/>
    <w:rPr>
      <w:rFonts w:ascii="Times New Roman" w:eastAsiaTheme="majorEastAsia" w:hAnsi="Times New Roman" w:cstheme="majorBidi"/>
      <w:color w:val="000000" w:themeColor="text1"/>
      <w:szCs w:val="28"/>
    </w:rPr>
  </w:style>
  <w:style w:type="character" w:customStyle="1" w:styleId="Heading4Char">
    <w:name w:val="Heading 4 Char"/>
    <w:basedOn w:val="DefaultParagraphFont"/>
    <w:link w:val="Heading4"/>
    <w:uiPriority w:val="9"/>
    <w:semiHidden/>
    <w:rsid w:val="00297D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7D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7D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D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D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DF7"/>
    <w:rPr>
      <w:rFonts w:eastAsiaTheme="majorEastAsia" w:cstheme="majorBidi"/>
      <w:color w:val="272727" w:themeColor="text1" w:themeTint="D8"/>
    </w:rPr>
  </w:style>
  <w:style w:type="paragraph" w:styleId="Title">
    <w:name w:val="Title"/>
    <w:basedOn w:val="Normal"/>
    <w:next w:val="Normal"/>
    <w:link w:val="TitleChar"/>
    <w:uiPriority w:val="10"/>
    <w:qFormat/>
    <w:rsid w:val="00297D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D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D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D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DF7"/>
    <w:pPr>
      <w:spacing w:before="160"/>
      <w:jc w:val="center"/>
    </w:pPr>
    <w:rPr>
      <w:i/>
      <w:iCs/>
      <w:color w:val="404040" w:themeColor="text1" w:themeTint="BF"/>
    </w:rPr>
  </w:style>
  <w:style w:type="character" w:customStyle="1" w:styleId="QuoteChar">
    <w:name w:val="Quote Char"/>
    <w:basedOn w:val="DefaultParagraphFont"/>
    <w:link w:val="Quote"/>
    <w:uiPriority w:val="29"/>
    <w:rsid w:val="00297DF7"/>
    <w:rPr>
      <w:i/>
      <w:iCs/>
      <w:color w:val="404040" w:themeColor="text1" w:themeTint="BF"/>
    </w:rPr>
  </w:style>
  <w:style w:type="paragraph" w:styleId="ListParagraph">
    <w:name w:val="List Paragraph"/>
    <w:basedOn w:val="Normal"/>
    <w:uiPriority w:val="34"/>
    <w:qFormat/>
    <w:rsid w:val="00297DF7"/>
    <w:pPr>
      <w:ind w:left="720"/>
      <w:contextualSpacing/>
    </w:pPr>
  </w:style>
  <w:style w:type="character" w:styleId="IntenseEmphasis">
    <w:name w:val="Intense Emphasis"/>
    <w:basedOn w:val="DefaultParagraphFont"/>
    <w:uiPriority w:val="21"/>
    <w:qFormat/>
    <w:rsid w:val="00297DF7"/>
    <w:rPr>
      <w:i/>
      <w:iCs/>
      <w:color w:val="2F5496" w:themeColor="accent1" w:themeShade="BF"/>
    </w:rPr>
  </w:style>
  <w:style w:type="paragraph" w:styleId="IntenseQuote">
    <w:name w:val="Intense Quote"/>
    <w:basedOn w:val="Normal"/>
    <w:next w:val="Normal"/>
    <w:link w:val="IntenseQuoteChar"/>
    <w:uiPriority w:val="30"/>
    <w:qFormat/>
    <w:rsid w:val="00297D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7DF7"/>
    <w:rPr>
      <w:i/>
      <w:iCs/>
      <w:color w:val="2F5496" w:themeColor="accent1" w:themeShade="BF"/>
    </w:rPr>
  </w:style>
  <w:style w:type="character" w:styleId="IntenseReference">
    <w:name w:val="Intense Reference"/>
    <w:basedOn w:val="DefaultParagraphFont"/>
    <w:uiPriority w:val="32"/>
    <w:qFormat/>
    <w:rsid w:val="00297DF7"/>
    <w:rPr>
      <w:b/>
      <w:bCs/>
      <w:smallCaps/>
      <w:color w:val="2F5496" w:themeColor="accent1" w:themeShade="BF"/>
      <w:spacing w:val="5"/>
    </w:rPr>
  </w:style>
  <w:style w:type="character" w:styleId="Hyperlink">
    <w:name w:val="Hyperlink"/>
    <w:basedOn w:val="DefaultParagraphFont"/>
    <w:uiPriority w:val="99"/>
    <w:unhideWhenUsed/>
    <w:rsid w:val="00297DF7"/>
    <w:rPr>
      <w:color w:val="0563C1" w:themeColor="hyperlink"/>
      <w:u w:val="single"/>
    </w:rPr>
  </w:style>
  <w:style w:type="character" w:customStyle="1" w:styleId="UnresolvedMention">
    <w:name w:val="Unresolved Mention"/>
    <w:basedOn w:val="DefaultParagraphFont"/>
    <w:uiPriority w:val="99"/>
    <w:semiHidden/>
    <w:unhideWhenUsed/>
    <w:rsid w:val="00297DF7"/>
    <w:rPr>
      <w:color w:val="605E5C"/>
      <w:shd w:val="clear" w:color="auto" w:fill="E1DFDD"/>
    </w:rPr>
  </w:style>
  <w:style w:type="paragraph" w:styleId="Header">
    <w:name w:val="header"/>
    <w:basedOn w:val="Normal"/>
    <w:link w:val="HeaderChar"/>
    <w:uiPriority w:val="99"/>
    <w:unhideWhenUsed/>
    <w:rsid w:val="00297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DF7"/>
  </w:style>
  <w:style w:type="paragraph" w:styleId="Footer">
    <w:name w:val="footer"/>
    <w:basedOn w:val="Normal"/>
    <w:link w:val="FooterChar"/>
    <w:uiPriority w:val="99"/>
    <w:unhideWhenUsed/>
    <w:rsid w:val="00297D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DF7"/>
  </w:style>
  <w:style w:type="paragraph" w:styleId="NormalWeb">
    <w:name w:val="Normal (Web)"/>
    <w:basedOn w:val="Normal"/>
    <w:uiPriority w:val="99"/>
    <w:unhideWhenUsed/>
    <w:rsid w:val="00B52B6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Spacing">
    <w:name w:val="No Spacing"/>
    <w:uiPriority w:val="1"/>
    <w:qFormat/>
    <w:rsid w:val="0074417D"/>
    <w:pPr>
      <w:spacing w:after="0" w:line="240" w:lineRule="auto"/>
    </w:pPr>
  </w:style>
  <w:style w:type="character" w:styleId="BookTitle">
    <w:name w:val="Book Title"/>
    <w:basedOn w:val="DefaultParagraphFont"/>
    <w:uiPriority w:val="33"/>
    <w:qFormat/>
    <w:rsid w:val="00323B5A"/>
    <w:rPr>
      <w:b/>
      <w:bCs/>
      <w:i/>
      <w:iCs/>
      <w:spacing w:val="5"/>
    </w:rPr>
  </w:style>
  <w:style w:type="paragraph" w:styleId="BalloonText">
    <w:name w:val="Balloon Text"/>
    <w:basedOn w:val="Normal"/>
    <w:link w:val="BalloonTextChar"/>
    <w:uiPriority w:val="99"/>
    <w:semiHidden/>
    <w:unhideWhenUsed/>
    <w:rsid w:val="008630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0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75116">
      <w:bodyDiv w:val="1"/>
      <w:marLeft w:val="0"/>
      <w:marRight w:val="0"/>
      <w:marTop w:val="0"/>
      <w:marBottom w:val="0"/>
      <w:divBdr>
        <w:top w:val="none" w:sz="0" w:space="0" w:color="auto"/>
        <w:left w:val="none" w:sz="0" w:space="0" w:color="auto"/>
        <w:bottom w:val="none" w:sz="0" w:space="0" w:color="auto"/>
        <w:right w:val="none" w:sz="0" w:space="0" w:color="auto"/>
      </w:divBdr>
      <w:divsChild>
        <w:div w:id="1024985309">
          <w:marLeft w:val="0"/>
          <w:marRight w:val="0"/>
          <w:marTop w:val="0"/>
          <w:marBottom w:val="0"/>
          <w:divBdr>
            <w:top w:val="none" w:sz="0" w:space="0" w:color="auto"/>
            <w:left w:val="none" w:sz="0" w:space="0" w:color="auto"/>
            <w:bottom w:val="none" w:sz="0" w:space="0" w:color="auto"/>
            <w:right w:val="none" w:sz="0" w:space="0" w:color="auto"/>
          </w:divBdr>
        </w:div>
      </w:divsChild>
    </w:div>
    <w:div w:id="132450917">
      <w:bodyDiv w:val="1"/>
      <w:marLeft w:val="0"/>
      <w:marRight w:val="0"/>
      <w:marTop w:val="0"/>
      <w:marBottom w:val="0"/>
      <w:divBdr>
        <w:top w:val="none" w:sz="0" w:space="0" w:color="auto"/>
        <w:left w:val="none" w:sz="0" w:space="0" w:color="auto"/>
        <w:bottom w:val="none" w:sz="0" w:space="0" w:color="auto"/>
        <w:right w:val="none" w:sz="0" w:space="0" w:color="auto"/>
      </w:divBdr>
      <w:divsChild>
        <w:div w:id="468129180">
          <w:marLeft w:val="-720"/>
          <w:marRight w:val="0"/>
          <w:marTop w:val="0"/>
          <w:marBottom w:val="0"/>
          <w:divBdr>
            <w:top w:val="none" w:sz="0" w:space="0" w:color="auto"/>
            <w:left w:val="none" w:sz="0" w:space="0" w:color="auto"/>
            <w:bottom w:val="none" w:sz="0" w:space="0" w:color="auto"/>
            <w:right w:val="none" w:sz="0" w:space="0" w:color="auto"/>
          </w:divBdr>
        </w:div>
      </w:divsChild>
    </w:div>
    <w:div w:id="191571621">
      <w:bodyDiv w:val="1"/>
      <w:marLeft w:val="0"/>
      <w:marRight w:val="0"/>
      <w:marTop w:val="0"/>
      <w:marBottom w:val="0"/>
      <w:divBdr>
        <w:top w:val="none" w:sz="0" w:space="0" w:color="auto"/>
        <w:left w:val="none" w:sz="0" w:space="0" w:color="auto"/>
        <w:bottom w:val="none" w:sz="0" w:space="0" w:color="auto"/>
        <w:right w:val="none" w:sz="0" w:space="0" w:color="auto"/>
      </w:divBdr>
    </w:div>
    <w:div w:id="215168369">
      <w:bodyDiv w:val="1"/>
      <w:marLeft w:val="0"/>
      <w:marRight w:val="0"/>
      <w:marTop w:val="0"/>
      <w:marBottom w:val="0"/>
      <w:divBdr>
        <w:top w:val="none" w:sz="0" w:space="0" w:color="auto"/>
        <w:left w:val="none" w:sz="0" w:space="0" w:color="auto"/>
        <w:bottom w:val="none" w:sz="0" w:space="0" w:color="auto"/>
        <w:right w:val="none" w:sz="0" w:space="0" w:color="auto"/>
      </w:divBdr>
    </w:div>
    <w:div w:id="215244805">
      <w:bodyDiv w:val="1"/>
      <w:marLeft w:val="0"/>
      <w:marRight w:val="0"/>
      <w:marTop w:val="0"/>
      <w:marBottom w:val="0"/>
      <w:divBdr>
        <w:top w:val="none" w:sz="0" w:space="0" w:color="auto"/>
        <w:left w:val="none" w:sz="0" w:space="0" w:color="auto"/>
        <w:bottom w:val="none" w:sz="0" w:space="0" w:color="auto"/>
        <w:right w:val="none" w:sz="0" w:space="0" w:color="auto"/>
      </w:divBdr>
    </w:div>
    <w:div w:id="224338033">
      <w:bodyDiv w:val="1"/>
      <w:marLeft w:val="0"/>
      <w:marRight w:val="0"/>
      <w:marTop w:val="0"/>
      <w:marBottom w:val="0"/>
      <w:divBdr>
        <w:top w:val="none" w:sz="0" w:space="0" w:color="auto"/>
        <w:left w:val="none" w:sz="0" w:space="0" w:color="auto"/>
        <w:bottom w:val="none" w:sz="0" w:space="0" w:color="auto"/>
        <w:right w:val="none" w:sz="0" w:space="0" w:color="auto"/>
      </w:divBdr>
    </w:div>
    <w:div w:id="269051356">
      <w:bodyDiv w:val="1"/>
      <w:marLeft w:val="0"/>
      <w:marRight w:val="0"/>
      <w:marTop w:val="0"/>
      <w:marBottom w:val="0"/>
      <w:divBdr>
        <w:top w:val="none" w:sz="0" w:space="0" w:color="auto"/>
        <w:left w:val="none" w:sz="0" w:space="0" w:color="auto"/>
        <w:bottom w:val="none" w:sz="0" w:space="0" w:color="auto"/>
        <w:right w:val="none" w:sz="0" w:space="0" w:color="auto"/>
      </w:divBdr>
    </w:div>
    <w:div w:id="318701626">
      <w:bodyDiv w:val="1"/>
      <w:marLeft w:val="0"/>
      <w:marRight w:val="0"/>
      <w:marTop w:val="0"/>
      <w:marBottom w:val="0"/>
      <w:divBdr>
        <w:top w:val="none" w:sz="0" w:space="0" w:color="auto"/>
        <w:left w:val="none" w:sz="0" w:space="0" w:color="auto"/>
        <w:bottom w:val="none" w:sz="0" w:space="0" w:color="auto"/>
        <w:right w:val="none" w:sz="0" w:space="0" w:color="auto"/>
      </w:divBdr>
    </w:div>
    <w:div w:id="335958443">
      <w:bodyDiv w:val="1"/>
      <w:marLeft w:val="0"/>
      <w:marRight w:val="0"/>
      <w:marTop w:val="0"/>
      <w:marBottom w:val="0"/>
      <w:divBdr>
        <w:top w:val="none" w:sz="0" w:space="0" w:color="auto"/>
        <w:left w:val="none" w:sz="0" w:space="0" w:color="auto"/>
        <w:bottom w:val="none" w:sz="0" w:space="0" w:color="auto"/>
        <w:right w:val="none" w:sz="0" w:space="0" w:color="auto"/>
      </w:divBdr>
      <w:divsChild>
        <w:div w:id="1148592311">
          <w:marLeft w:val="0"/>
          <w:marRight w:val="0"/>
          <w:marTop w:val="0"/>
          <w:marBottom w:val="0"/>
          <w:divBdr>
            <w:top w:val="none" w:sz="0" w:space="0" w:color="auto"/>
            <w:left w:val="none" w:sz="0" w:space="0" w:color="auto"/>
            <w:bottom w:val="none" w:sz="0" w:space="0" w:color="auto"/>
            <w:right w:val="none" w:sz="0" w:space="0" w:color="auto"/>
          </w:divBdr>
          <w:divsChild>
            <w:div w:id="1311909382">
              <w:marLeft w:val="0"/>
              <w:marRight w:val="0"/>
              <w:marTop w:val="0"/>
              <w:marBottom w:val="0"/>
              <w:divBdr>
                <w:top w:val="none" w:sz="0" w:space="0" w:color="auto"/>
                <w:left w:val="none" w:sz="0" w:space="0" w:color="auto"/>
                <w:bottom w:val="none" w:sz="0" w:space="0" w:color="auto"/>
                <w:right w:val="none" w:sz="0" w:space="0" w:color="auto"/>
              </w:divBdr>
              <w:divsChild>
                <w:div w:id="1285772913">
                  <w:marLeft w:val="0"/>
                  <w:marRight w:val="0"/>
                  <w:marTop w:val="0"/>
                  <w:marBottom w:val="0"/>
                  <w:divBdr>
                    <w:top w:val="none" w:sz="0" w:space="0" w:color="auto"/>
                    <w:left w:val="none" w:sz="0" w:space="0" w:color="auto"/>
                    <w:bottom w:val="none" w:sz="0" w:space="0" w:color="auto"/>
                    <w:right w:val="none" w:sz="0" w:space="0" w:color="auto"/>
                  </w:divBdr>
                  <w:divsChild>
                    <w:div w:id="1059591562">
                      <w:marLeft w:val="0"/>
                      <w:marRight w:val="0"/>
                      <w:marTop w:val="0"/>
                      <w:marBottom w:val="0"/>
                      <w:divBdr>
                        <w:top w:val="none" w:sz="0" w:space="0" w:color="auto"/>
                        <w:left w:val="none" w:sz="0" w:space="0" w:color="auto"/>
                        <w:bottom w:val="none" w:sz="0" w:space="0" w:color="auto"/>
                        <w:right w:val="none" w:sz="0" w:space="0" w:color="auto"/>
                      </w:divBdr>
                      <w:divsChild>
                        <w:div w:id="553198686">
                          <w:marLeft w:val="0"/>
                          <w:marRight w:val="0"/>
                          <w:marTop w:val="0"/>
                          <w:marBottom w:val="0"/>
                          <w:divBdr>
                            <w:top w:val="none" w:sz="0" w:space="0" w:color="auto"/>
                            <w:left w:val="none" w:sz="0" w:space="0" w:color="auto"/>
                            <w:bottom w:val="none" w:sz="0" w:space="0" w:color="auto"/>
                            <w:right w:val="none" w:sz="0" w:space="0" w:color="auto"/>
                          </w:divBdr>
                          <w:divsChild>
                            <w:div w:id="11286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463999">
      <w:bodyDiv w:val="1"/>
      <w:marLeft w:val="0"/>
      <w:marRight w:val="0"/>
      <w:marTop w:val="0"/>
      <w:marBottom w:val="0"/>
      <w:divBdr>
        <w:top w:val="none" w:sz="0" w:space="0" w:color="auto"/>
        <w:left w:val="none" w:sz="0" w:space="0" w:color="auto"/>
        <w:bottom w:val="none" w:sz="0" w:space="0" w:color="auto"/>
        <w:right w:val="none" w:sz="0" w:space="0" w:color="auto"/>
      </w:divBdr>
      <w:divsChild>
        <w:div w:id="1927571207">
          <w:marLeft w:val="-720"/>
          <w:marRight w:val="0"/>
          <w:marTop w:val="0"/>
          <w:marBottom w:val="0"/>
          <w:divBdr>
            <w:top w:val="none" w:sz="0" w:space="0" w:color="auto"/>
            <w:left w:val="none" w:sz="0" w:space="0" w:color="auto"/>
            <w:bottom w:val="none" w:sz="0" w:space="0" w:color="auto"/>
            <w:right w:val="none" w:sz="0" w:space="0" w:color="auto"/>
          </w:divBdr>
        </w:div>
      </w:divsChild>
    </w:div>
    <w:div w:id="415828395">
      <w:bodyDiv w:val="1"/>
      <w:marLeft w:val="0"/>
      <w:marRight w:val="0"/>
      <w:marTop w:val="0"/>
      <w:marBottom w:val="0"/>
      <w:divBdr>
        <w:top w:val="none" w:sz="0" w:space="0" w:color="auto"/>
        <w:left w:val="none" w:sz="0" w:space="0" w:color="auto"/>
        <w:bottom w:val="none" w:sz="0" w:space="0" w:color="auto"/>
        <w:right w:val="none" w:sz="0" w:space="0" w:color="auto"/>
      </w:divBdr>
    </w:div>
    <w:div w:id="433205709">
      <w:bodyDiv w:val="1"/>
      <w:marLeft w:val="0"/>
      <w:marRight w:val="0"/>
      <w:marTop w:val="0"/>
      <w:marBottom w:val="0"/>
      <w:divBdr>
        <w:top w:val="none" w:sz="0" w:space="0" w:color="auto"/>
        <w:left w:val="none" w:sz="0" w:space="0" w:color="auto"/>
        <w:bottom w:val="none" w:sz="0" w:space="0" w:color="auto"/>
        <w:right w:val="none" w:sz="0" w:space="0" w:color="auto"/>
      </w:divBdr>
      <w:divsChild>
        <w:div w:id="1454209830">
          <w:marLeft w:val="0"/>
          <w:marRight w:val="0"/>
          <w:marTop w:val="0"/>
          <w:marBottom w:val="0"/>
          <w:divBdr>
            <w:top w:val="none" w:sz="0" w:space="0" w:color="auto"/>
            <w:left w:val="none" w:sz="0" w:space="0" w:color="auto"/>
            <w:bottom w:val="none" w:sz="0" w:space="0" w:color="auto"/>
            <w:right w:val="none" w:sz="0" w:space="0" w:color="auto"/>
          </w:divBdr>
        </w:div>
      </w:divsChild>
    </w:div>
    <w:div w:id="473909685">
      <w:bodyDiv w:val="1"/>
      <w:marLeft w:val="0"/>
      <w:marRight w:val="0"/>
      <w:marTop w:val="0"/>
      <w:marBottom w:val="0"/>
      <w:divBdr>
        <w:top w:val="none" w:sz="0" w:space="0" w:color="auto"/>
        <w:left w:val="none" w:sz="0" w:space="0" w:color="auto"/>
        <w:bottom w:val="none" w:sz="0" w:space="0" w:color="auto"/>
        <w:right w:val="none" w:sz="0" w:space="0" w:color="auto"/>
      </w:divBdr>
    </w:div>
    <w:div w:id="490828229">
      <w:bodyDiv w:val="1"/>
      <w:marLeft w:val="0"/>
      <w:marRight w:val="0"/>
      <w:marTop w:val="0"/>
      <w:marBottom w:val="0"/>
      <w:divBdr>
        <w:top w:val="none" w:sz="0" w:space="0" w:color="auto"/>
        <w:left w:val="none" w:sz="0" w:space="0" w:color="auto"/>
        <w:bottom w:val="none" w:sz="0" w:space="0" w:color="auto"/>
        <w:right w:val="none" w:sz="0" w:space="0" w:color="auto"/>
      </w:divBdr>
      <w:divsChild>
        <w:div w:id="243222827">
          <w:marLeft w:val="0"/>
          <w:marRight w:val="0"/>
          <w:marTop w:val="0"/>
          <w:marBottom w:val="0"/>
          <w:divBdr>
            <w:top w:val="none" w:sz="0" w:space="0" w:color="auto"/>
            <w:left w:val="none" w:sz="0" w:space="0" w:color="auto"/>
            <w:bottom w:val="none" w:sz="0" w:space="0" w:color="auto"/>
            <w:right w:val="none" w:sz="0" w:space="0" w:color="auto"/>
          </w:divBdr>
          <w:divsChild>
            <w:div w:id="1386492918">
              <w:marLeft w:val="0"/>
              <w:marRight w:val="0"/>
              <w:marTop w:val="0"/>
              <w:marBottom w:val="0"/>
              <w:divBdr>
                <w:top w:val="none" w:sz="0" w:space="0" w:color="auto"/>
                <w:left w:val="none" w:sz="0" w:space="0" w:color="auto"/>
                <w:bottom w:val="none" w:sz="0" w:space="0" w:color="auto"/>
                <w:right w:val="none" w:sz="0" w:space="0" w:color="auto"/>
              </w:divBdr>
              <w:divsChild>
                <w:div w:id="2025941188">
                  <w:marLeft w:val="0"/>
                  <w:marRight w:val="0"/>
                  <w:marTop w:val="0"/>
                  <w:marBottom w:val="0"/>
                  <w:divBdr>
                    <w:top w:val="none" w:sz="0" w:space="0" w:color="auto"/>
                    <w:left w:val="none" w:sz="0" w:space="0" w:color="auto"/>
                    <w:bottom w:val="none" w:sz="0" w:space="0" w:color="auto"/>
                    <w:right w:val="none" w:sz="0" w:space="0" w:color="auto"/>
                  </w:divBdr>
                  <w:divsChild>
                    <w:div w:id="1099716957">
                      <w:marLeft w:val="0"/>
                      <w:marRight w:val="0"/>
                      <w:marTop w:val="0"/>
                      <w:marBottom w:val="0"/>
                      <w:divBdr>
                        <w:top w:val="none" w:sz="0" w:space="0" w:color="auto"/>
                        <w:left w:val="none" w:sz="0" w:space="0" w:color="auto"/>
                        <w:bottom w:val="none" w:sz="0" w:space="0" w:color="auto"/>
                        <w:right w:val="none" w:sz="0" w:space="0" w:color="auto"/>
                      </w:divBdr>
                      <w:divsChild>
                        <w:div w:id="1870794207">
                          <w:marLeft w:val="0"/>
                          <w:marRight w:val="0"/>
                          <w:marTop w:val="0"/>
                          <w:marBottom w:val="0"/>
                          <w:divBdr>
                            <w:top w:val="none" w:sz="0" w:space="0" w:color="auto"/>
                            <w:left w:val="none" w:sz="0" w:space="0" w:color="auto"/>
                            <w:bottom w:val="none" w:sz="0" w:space="0" w:color="auto"/>
                            <w:right w:val="none" w:sz="0" w:space="0" w:color="auto"/>
                          </w:divBdr>
                          <w:divsChild>
                            <w:div w:id="2064593836">
                              <w:marLeft w:val="0"/>
                              <w:marRight w:val="0"/>
                              <w:marTop w:val="0"/>
                              <w:marBottom w:val="0"/>
                              <w:divBdr>
                                <w:top w:val="none" w:sz="0" w:space="0" w:color="auto"/>
                                <w:left w:val="none" w:sz="0" w:space="0" w:color="auto"/>
                                <w:bottom w:val="none" w:sz="0" w:space="0" w:color="auto"/>
                                <w:right w:val="none" w:sz="0" w:space="0" w:color="auto"/>
                              </w:divBdr>
                              <w:divsChild>
                                <w:div w:id="1388450523">
                                  <w:marLeft w:val="0"/>
                                  <w:marRight w:val="0"/>
                                  <w:marTop w:val="0"/>
                                  <w:marBottom w:val="0"/>
                                  <w:divBdr>
                                    <w:top w:val="none" w:sz="0" w:space="0" w:color="auto"/>
                                    <w:left w:val="none" w:sz="0" w:space="0" w:color="auto"/>
                                    <w:bottom w:val="none" w:sz="0" w:space="0" w:color="auto"/>
                                    <w:right w:val="none" w:sz="0" w:space="0" w:color="auto"/>
                                  </w:divBdr>
                                  <w:divsChild>
                                    <w:div w:id="160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250496">
      <w:bodyDiv w:val="1"/>
      <w:marLeft w:val="0"/>
      <w:marRight w:val="0"/>
      <w:marTop w:val="0"/>
      <w:marBottom w:val="0"/>
      <w:divBdr>
        <w:top w:val="none" w:sz="0" w:space="0" w:color="auto"/>
        <w:left w:val="none" w:sz="0" w:space="0" w:color="auto"/>
        <w:bottom w:val="none" w:sz="0" w:space="0" w:color="auto"/>
        <w:right w:val="none" w:sz="0" w:space="0" w:color="auto"/>
      </w:divBdr>
      <w:divsChild>
        <w:div w:id="1960721927">
          <w:marLeft w:val="-720"/>
          <w:marRight w:val="0"/>
          <w:marTop w:val="0"/>
          <w:marBottom w:val="0"/>
          <w:divBdr>
            <w:top w:val="none" w:sz="0" w:space="0" w:color="auto"/>
            <w:left w:val="none" w:sz="0" w:space="0" w:color="auto"/>
            <w:bottom w:val="none" w:sz="0" w:space="0" w:color="auto"/>
            <w:right w:val="none" w:sz="0" w:space="0" w:color="auto"/>
          </w:divBdr>
        </w:div>
      </w:divsChild>
    </w:div>
    <w:div w:id="558710258">
      <w:bodyDiv w:val="1"/>
      <w:marLeft w:val="0"/>
      <w:marRight w:val="0"/>
      <w:marTop w:val="0"/>
      <w:marBottom w:val="0"/>
      <w:divBdr>
        <w:top w:val="none" w:sz="0" w:space="0" w:color="auto"/>
        <w:left w:val="none" w:sz="0" w:space="0" w:color="auto"/>
        <w:bottom w:val="none" w:sz="0" w:space="0" w:color="auto"/>
        <w:right w:val="none" w:sz="0" w:space="0" w:color="auto"/>
      </w:divBdr>
    </w:div>
    <w:div w:id="631714104">
      <w:bodyDiv w:val="1"/>
      <w:marLeft w:val="0"/>
      <w:marRight w:val="0"/>
      <w:marTop w:val="0"/>
      <w:marBottom w:val="0"/>
      <w:divBdr>
        <w:top w:val="none" w:sz="0" w:space="0" w:color="auto"/>
        <w:left w:val="none" w:sz="0" w:space="0" w:color="auto"/>
        <w:bottom w:val="none" w:sz="0" w:space="0" w:color="auto"/>
        <w:right w:val="none" w:sz="0" w:space="0" w:color="auto"/>
      </w:divBdr>
    </w:div>
    <w:div w:id="632520057">
      <w:bodyDiv w:val="1"/>
      <w:marLeft w:val="0"/>
      <w:marRight w:val="0"/>
      <w:marTop w:val="0"/>
      <w:marBottom w:val="0"/>
      <w:divBdr>
        <w:top w:val="none" w:sz="0" w:space="0" w:color="auto"/>
        <w:left w:val="none" w:sz="0" w:space="0" w:color="auto"/>
        <w:bottom w:val="none" w:sz="0" w:space="0" w:color="auto"/>
        <w:right w:val="none" w:sz="0" w:space="0" w:color="auto"/>
      </w:divBdr>
    </w:div>
    <w:div w:id="641932474">
      <w:bodyDiv w:val="1"/>
      <w:marLeft w:val="0"/>
      <w:marRight w:val="0"/>
      <w:marTop w:val="0"/>
      <w:marBottom w:val="0"/>
      <w:divBdr>
        <w:top w:val="none" w:sz="0" w:space="0" w:color="auto"/>
        <w:left w:val="none" w:sz="0" w:space="0" w:color="auto"/>
        <w:bottom w:val="none" w:sz="0" w:space="0" w:color="auto"/>
        <w:right w:val="none" w:sz="0" w:space="0" w:color="auto"/>
      </w:divBdr>
    </w:div>
    <w:div w:id="689264081">
      <w:bodyDiv w:val="1"/>
      <w:marLeft w:val="0"/>
      <w:marRight w:val="0"/>
      <w:marTop w:val="0"/>
      <w:marBottom w:val="0"/>
      <w:divBdr>
        <w:top w:val="none" w:sz="0" w:space="0" w:color="auto"/>
        <w:left w:val="none" w:sz="0" w:space="0" w:color="auto"/>
        <w:bottom w:val="none" w:sz="0" w:space="0" w:color="auto"/>
        <w:right w:val="none" w:sz="0" w:space="0" w:color="auto"/>
      </w:divBdr>
    </w:div>
    <w:div w:id="723139773">
      <w:bodyDiv w:val="1"/>
      <w:marLeft w:val="0"/>
      <w:marRight w:val="0"/>
      <w:marTop w:val="0"/>
      <w:marBottom w:val="0"/>
      <w:divBdr>
        <w:top w:val="none" w:sz="0" w:space="0" w:color="auto"/>
        <w:left w:val="none" w:sz="0" w:space="0" w:color="auto"/>
        <w:bottom w:val="none" w:sz="0" w:space="0" w:color="auto"/>
        <w:right w:val="none" w:sz="0" w:space="0" w:color="auto"/>
      </w:divBdr>
    </w:div>
    <w:div w:id="838497231">
      <w:bodyDiv w:val="1"/>
      <w:marLeft w:val="0"/>
      <w:marRight w:val="0"/>
      <w:marTop w:val="0"/>
      <w:marBottom w:val="0"/>
      <w:divBdr>
        <w:top w:val="none" w:sz="0" w:space="0" w:color="auto"/>
        <w:left w:val="none" w:sz="0" w:space="0" w:color="auto"/>
        <w:bottom w:val="none" w:sz="0" w:space="0" w:color="auto"/>
        <w:right w:val="none" w:sz="0" w:space="0" w:color="auto"/>
      </w:divBdr>
    </w:div>
    <w:div w:id="905845103">
      <w:bodyDiv w:val="1"/>
      <w:marLeft w:val="0"/>
      <w:marRight w:val="0"/>
      <w:marTop w:val="0"/>
      <w:marBottom w:val="0"/>
      <w:divBdr>
        <w:top w:val="none" w:sz="0" w:space="0" w:color="auto"/>
        <w:left w:val="none" w:sz="0" w:space="0" w:color="auto"/>
        <w:bottom w:val="none" w:sz="0" w:space="0" w:color="auto"/>
        <w:right w:val="none" w:sz="0" w:space="0" w:color="auto"/>
      </w:divBdr>
    </w:div>
    <w:div w:id="909537415">
      <w:bodyDiv w:val="1"/>
      <w:marLeft w:val="0"/>
      <w:marRight w:val="0"/>
      <w:marTop w:val="0"/>
      <w:marBottom w:val="0"/>
      <w:divBdr>
        <w:top w:val="none" w:sz="0" w:space="0" w:color="auto"/>
        <w:left w:val="none" w:sz="0" w:space="0" w:color="auto"/>
        <w:bottom w:val="none" w:sz="0" w:space="0" w:color="auto"/>
        <w:right w:val="none" w:sz="0" w:space="0" w:color="auto"/>
      </w:divBdr>
      <w:divsChild>
        <w:div w:id="1785926605">
          <w:marLeft w:val="0"/>
          <w:marRight w:val="0"/>
          <w:marTop w:val="0"/>
          <w:marBottom w:val="0"/>
          <w:divBdr>
            <w:top w:val="none" w:sz="0" w:space="0" w:color="auto"/>
            <w:left w:val="none" w:sz="0" w:space="0" w:color="auto"/>
            <w:bottom w:val="none" w:sz="0" w:space="0" w:color="auto"/>
            <w:right w:val="none" w:sz="0" w:space="0" w:color="auto"/>
          </w:divBdr>
          <w:divsChild>
            <w:div w:id="940842733">
              <w:marLeft w:val="0"/>
              <w:marRight w:val="0"/>
              <w:marTop w:val="0"/>
              <w:marBottom w:val="0"/>
              <w:divBdr>
                <w:top w:val="none" w:sz="0" w:space="0" w:color="auto"/>
                <w:left w:val="none" w:sz="0" w:space="0" w:color="auto"/>
                <w:bottom w:val="none" w:sz="0" w:space="0" w:color="auto"/>
                <w:right w:val="none" w:sz="0" w:space="0" w:color="auto"/>
              </w:divBdr>
              <w:divsChild>
                <w:div w:id="1179583156">
                  <w:marLeft w:val="0"/>
                  <w:marRight w:val="0"/>
                  <w:marTop w:val="0"/>
                  <w:marBottom w:val="0"/>
                  <w:divBdr>
                    <w:top w:val="none" w:sz="0" w:space="0" w:color="auto"/>
                    <w:left w:val="none" w:sz="0" w:space="0" w:color="auto"/>
                    <w:bottom w:val="none" w:sz="0" w:space="0" w:color="auto"/>
                    <w:right w:val="none" w:sz="0" w:space="0" w:color="auto"/>
                  </w:divBdr>
                  <w:divsChild>
                    <w:div w:id="1619221018">
                      <w:marLeft w:val="0"/>
                      <w:marRight w:val="0"/>
                      <w:marTop w:val="0"/>
                      <w:marBottom w:val="0"/>
                      <w:divBdr>
                        <w:top w:val="none" w:sz="0" w:space="0" w:color="auto"/>
                        <w:left w:val="none" w:sz="0" w:space="0" w:color="auto"/>
                        <w:bottom w:val="none" w:sz="0" w:space="0" w:color="auto"/>
                        <w:right w:val="none" w:sz="0" w:space="0" w:color="auto"/>
                      </w:divBdr>
                      <w:divsChild>
                        <w:div w:id="398528085">
                          <w:marLeft w:val="0"/>
                          <w:marRight w:val="0"/>
                          <w:marTop w:val="0"/>
                          <w:marBottom w:val="0"/>
                          <w:divBdr>
                            <w:top w:val="none" w:sz="0" w:space="0" w:color="auto"/>
                            <w:left w:val="none" w:sz="0" w:space="0" w:color="auto"/>
                            <w:bottom w:val="none" w:sz="0" w:space="0" w:color="auto"/>
                            <w:right w:val="none" w:sz="0" w:space="0" w:color="auto"/>
                          </w:divBdr>
                          <w:divsChild>
                            <w:div w:id="1942225727">
                              <w:marLeft w:val="0"/>
                              <w:marRight w:val="0"/>
                              <w:marTop w:val="0"/>
                              <w:marBottom w:val="0"/>
                              <w:divBdr>
                                <w:top w:val="none" w:sz="0" w:space="0" w:color="auto"/>
                                <w:left w:val="none" w:sz="0" w:space="0" w:color="auto"/>
                                <w:bottom w:val="none" w:sz="0" w:space="0" w:color="auto"/>
                                <w:right w:val="none" w:sz="0" w:space="0" w:color="auto"/>
                              </w:divBdr>
                              <w:divsChild>
                                <w:div w:id="1257208980">
                                  <w:marLeft w:val="0"/>
                                  <w:marRight w:val="0"/>
                                  <w:marTop w:val="0"/>
                                  <w:marBottom w:val="0"/>
                                  <w:divBdr>
                                    <w:top w:val="none" w:sz="0" w:space="0" w:color="auto"/>
                                    <w:left w:val="none" w:sz="0" w:space="0" w:color="auto"/>
                                    <w:bottom w:val="none" w:sz="0" w:space="0" w:color="auto"/>
                                    <w:right w:val="none" w:sz="0" w:space="0" w:color="auto"/>
                                  </w:divBdr>
                                  <w:divsChild>
                                    <w:div w:id="50544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398358">
      <w:bodyDiv w:val="1"/>
      <w:marLeft w:val="0"/>
      <w:marRight w:val="0"/>
      <w:marTop w:val="0"/>
      <w:marBottom w:val="0"/>
      <w:divBdr>
        <w:top w:val="none" w:sz="0" w:space="0" w:color="auto"/>
        <w:left w:val="none" w:sz="0" w:space="0" w:color="auto"/>
        <w:bottom w:val="none" w:sz="0" w:space="0" w:color="auto"/>
        <w:right w:val="none" w:sz="0" w:space="0" w:color="auto"/>
      </w:divBdr>
      <w:divsChild>
        <w:div w:id="278802444">
          <w:marLeft w:val="0"/>
          <w:marRight w:val="0"/>
          <w:marTop w:val="0"/>
          <w:marBottom w:val="0"/>
          <w:divBdr>
            <w:top w:val="none" w:sz="0" w:space="0" w:color="auto"/>
            <w:left w:val="none" w:sz="0" w:space="0" w:color="auto"/>
            <w:bottom w:val="none" w:sz="0" w:space="0" w:color="auto"/>
            <w:right w:val="none" w:sz="0" w:space="0" w:color="auto"/>
          </w:divBdr>
          <w:divsChild>
            <w:div w:id="937760006">
              <w:marLeft w:val="0"/>
              <w:marRight w:val="0"/>
              <w:marTop w:val="0"/>
              <w:marBottom w:val="0"/>
              <w:divBdr>
                <w:top w:val="none" w:sz="0" w:space="0" w:color="auto"/>
                <w:left w:val="none" w:sz="0" w:space="0" w:color="auto"/>
                <w:bottom w:val="none" w:sz="0" w:space="0" w:color="auto"/>
                <w:right w:val="none" w:sz="0" w:space="0" w:color="auto"/>
              </w:divBdr>
              <w:divsChild>
                <w:div w:id="1310937959">
                  <w:marLeft w:val="0"/>
                  <w:marRight w:val="0"/>
                  <w:marTop w:val="0"/>
                  <w:marBottom w:val="0"/>
                  <w:divBdr>
                    <w:top w:val="none" w:sz="0" w:space="0" w:color="auto"/>
                    <w:left w:val="none" w:sz="0" w:space="0" w:color="auto"/>
                    <w:bottom w:val="none" w:sz="0" w:space="0" w:color="auto"/>
                    <w:right w:val="none" w:sz="0" w:space="0" w:color="auto"/>
                  </w:divBdr>
                  <w:divsChild>
                    <w:div w:id="5448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43441">
          <w:marLeft w:val="0"/>
          <w:marRight w:val="0"/>
          <w:marTop w:val="0"/>
          <w:marBottom w:val="0"/>
          <w:divBdr>
            <w:top w:val="none" w:sz="0" w:space="0" w:color="auto"/>
            <w:left w:val="none" w:sz="0" w:space="0" w:color="auto"/>
            <w:bottom w:val="none" w:sz="0" w:space="0" w:color="auto"/>
            <w:right w:val="none" w:sz="0" w:space="0" w:color="auto"/>
          </w:divBdr>
          <w:divsChild>
            <w:div w:id="278148210">
              <w:marLeft w:val="0"/>
              <w:marRight w:val="0"/>
              <w:marTop w:val="0"/>
              <w:marBottom w:val="0"/>
              <w:divBdr>
                <w:top w:val="none" w:sz="0" w:space="0" w:color="auto"/>
                <w:left w:val="none" w:sz="0" w:space="0" w:color="auto"/>
                <w:bottom w:val="none" w:sz="0" w:space="0" w:color="auto"/>
                <w:right w:val="none" w:sz="0" w:space="0" w:color="auto"/>
              </w:divBdr>
              <w:divsChild>
                <w:div w:id="763384565">
                  <w:marLeft w:val="0"/>
                  <w:marRight w:val="0"/>
                  <w:marTop w:val="0"/>
                  <w:marBottom w:val="0"/>
                  <w:divBdr>
                    <w:top w:val="none" w:sz="0" w:space="0" w:color="auto"/>
                    <w:left w:val="none" w:sz="0" w:space="0" w:color="auto"/>
                    <w:bottom w:val="none" w:sz="0" w:space="0" w:color="auto"/>
                    <w:right w:val="none" w:sz="0" w:space="0" w:color="auto"/>
                  </w:divBdr>
                  <w:divsChild>
                    <w:div w:id="1507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986393">
      <w:bodyDiv w:val="1"/>
      <w:marLeft w:val="0"/>
      <w:marRight w:val="0"/>
      <w:marTop w:val="0"/>
      <w:marBottom w:val="0"/>
      <w:divBdr>
        <w:top w:val="none" w:sz="0" w:space="0" w:color="auto"/>
        <w:left w:val="none" w:sz="0" w:space="0" w:color="auto"/>
        <w:bottom w:val="none" w:sz="0" w:space="0" w:color="auto"/>
        <w:right w:val="none" w:sz="0" w:space="0" w:color="auto"/>
      </w:divBdr>
    </w:div>
    <w:div w:id="1056658101">
      <w:bodyDiv w:val="1"/>
      <w:marLeft w:val="0"/>
      <w:marRight w:val="0"/>
      <w:marTop w:val="0"/>
      <w:marBottom w:val="0"/>
      <w:divBdr>
        <w:top w:val="none" w:sz="0" w:space="0" w:color="auto"/>
        <w:left w:val="none" w:sz="0" w:space="0" w:color="auto"/>
        <w:bottom w:val="none" w:sz="0" w:space="0" w:color="auto"/>
        <w:right w:val="none" w:sz="0" w:space="0" w:color="auto"/>
      </w:divBdr>
    </w:div>
    <w:div w:id="1121336540">
      <w:bodyDiv w:val="1"/>
      <w:marLeft w:val="0"/>
      <w:marRight w:val="0"/>
      <w:marTop w:val="0"/>
      <w:marBottom w:val="0"/>
      <w:divBdr>
        <w:top w:val="none" w:sz="0" w:space="0" w:color="auto"/>
        <w:left w:val="none" w:sz="0" w:space="0" w:color="auto"/>
        <w:bottom w:val="none" w:sz="0" w:space="0" w:color="auto"/>
        <w:right w:val="none" w:sz="0" w:space="0" w:color="auto"/>
      </w:divBdr>
      <w:divsChild>
        <w:div w:id="609049017">
          <w:marLeft w:val="-720"/>
          <w:marRight w:val="0"/>
          <w:marTop w:val="0"/>
          <w:marBottom w:val="0"/>
          <w:divBdr>
            <w:top w:val="none" w:sz="0" w:space="0" w:color="auto"/>
            <w:left w:val="none" w:sz="0" w:space="0" w:color="auto"/>
            <w:bottom w:val="none" w:sz="0" w:space="0" w:color="auto"/>
            <w:right w:val="none" w:sz="0" w:space="0" w:color="auto"/>
          </w:divBdr>
        </w:div>
      </w:divsChild>
    </w:div>
    <w:div w:id="1128426085">
      <w:bodyDiv w:val="1"/>
      <w:marLeft w:val="0"/>
      <w:marRight w:val="0"/>
      <w:marTop w:val="0"/>
      <w:marBottom w:val="0"/>
      <w:divBdr>
        <w:top w:val="none" w:sz="0" w:space="0" w:color="auto"/>
        <w:left w:val="none" w:sz="0" w:space="0" w:color="auto"/>
        <w:bottom w:val="none" w:sz="0" w:space="0" w:color="auto"/>
        <w:right w:val="none" w:sz="0" w:space="0" w:color="auto"/>
      </w:divBdr>
    </w:div>
    <w:div w:id="1128816676">
      <w:bodyDiv w:val="1"/>
      <w:marLeft w:val="0"/>
      <w:marRight w:val="0"/>
      <w:marTop w:val="0"/>
      <w:marBottom w:val="0"/>
      <w:divBdr>
        <w:top w:val="none" w:sz="0" w:space="0" w:color="auto"/>
        <w:left w:val="none" w:sz="0" w:space="0" w:color="auto"/>
        <w:bottom w:val="none" w:sz="0" w:space="0" w:color="auto"/>
        <w:right w:val="none" w:sz="0" w:space="0" w:color="auto"/>
      </w:divBdr>
      <w:divsChild>
        <w:div w:id="473644188">
          <w:marLeft w:val="-720"/>
          <w:marRight w:val="0"/>
          <w:marTop w:val="0"/>
          <w:marBottom w:val="0"/>
          <w:divBdr>
            <w:top w:val="none" w:sz="0" w:space="0" w:color="auto"/>
            <w:left w:val="none" w:sz="0" w:space="0" w:color="auto"/>
            <w:bottom w:val="none" w:sz="0" w:space="0" w:color="auto"/>
            <w:right w:val="none" w:sz="0" w:space="0" w:color="auto"/>
          </w:divBdr>
        </w:div>
      </w:divsChild>
    </w:div>
    <w:div w:id="1138841546">
      <w:bodyDiv w:val="1"/>
      <w:marLeft w:val="0"/>
      <w:marRight w:val="0"/>
      <w:marTop w:val="0"/>
      <w:marBottom w:val="0"/>
      <w:divBdr>
        <w:top w:val="none" w:sz="0" w:space="0" w:color="auto"/>
        <w:left w:val="none" w:sz="0" w:space="0" w:color="auto"/>
        <w:bottom w:val="none" w:sz="0" w:space="0" w:color="auto"/>
        <w:right w:val="none" w:sz="0" w:space="0" w:color="auto"/>
      </w:divBdr>
      <w:divsChild>
        <w:div w:id="1704093111">
          <w:marLeft w:val="-720"/>
          <w:marRight w:val="0"/>
          <w:marTop w:val="0"/>
          <w:marBottom w:val="0"/>
          <w:divBdr>
            <w:top w:val="none" w:sz="0" w:space="0" w:color="auto"/>
            <w:left w:val="none" w:sz="0" w:space="0" w:color="auto"/>
            <w:bottom w:val="none" w:sz="0" w:space="0" w:color="auto"/>
            <w:right w:val="none" w:sz="0" w:space="0" w:color="auto"/>
          </w:divBdr>
        </w:div>
      </w:divsChild>
    </w:div>
    <w:div w:id="1160315055">
      <w:bodyDiv w:val="1"/>
      <w:marLeft w:val="0"/>
      <w:marRight w:val="0"/>
      <w:marTop w:val="0"/>
      <w:marBottom w:val="0"/>
      <w:divBdr>
        <w:top w:val="none" w:sz="0" w:space="0" w:color="auto"/>
        <w:left w:val="none" w:sz="0" w:space="0" w:color="auto"/>
        <w:bottom w:val="none" w:sz="0" w:space="0" w:color="auto"/>
        <w:right w:val="none" w:sz="0" w:space="0" w:color="auto"/>
      </w:divBdr>
    </w:div>
    <w:div w:id="1178274729">
      <w:bodyDiv w:val="1"/>
      <w:marLeft w:val="0"/>
      <w:marRight w:val="0"/>
      <w:marTop w:val="0"/>
      <w:marBottom w:val="0"/>
      <w:divBdr>
        <w:top w:val="none" w:sz="0" w:space="0" w:color="auto"/>
        <w:left w:val="none" w:sz="0" w:space="0" w:color="auto"/>
        <w:bottom w:val="none" w:sz="0" w:space="0" w:color="auto"/>
        <w:right w:val="none" w:sz="0" w:space="0" w:color="auto"/>
      </w:divBdr>
      <w:divsChild>
        <w:div w:id="860975063">
          <w:marLeft w:val="-720"/>
          <w:marRight w:val="0"/>
          <w:marTop w:val="0"/>
          <w:marBottom w:val="0"/>
          <w:divBdr>
            <w:top w:val="none" w:sz="0" w:space="0" w:color="auto"/>
            <w:left w:val="none" w:sz="0" w:space="0" w:color="auto"/>
            <w:bottom w:val="none" w:sz="0" w:space="0" w:color="auto"/>
            <w:right w:val="none" w:sz="0" w:space="0" w:color="auto"/>
          </w:divBdr>
        </w:div>
      </w:divsChild>
    </w:div>
    <w:div w:id="1246957004">
      <w:bodyDiv w:val="1"/>
      <w:marLeft w:val="0"/>
      <w:marRight w:val="0"/>
      <w:marTop w:val="0"/>
      <w:marBottom w:val="0"/>
      <w:divBdr>
        <w:top w:val="none" w:sz="0" w:space="0" w:color="auto"/>
        <w:left w:val="none" w:sz="0" w:space="0" w:color="auto"/>
        <w:bottom w:val="none" w:sz="0" w:space="0" w:color="auto"/>
        <w:right w:val="none" w:sz="0" w:space="0" w:color="auto"/>
      </w:divBdr>
    </w:div>
    <w:div w:id="1258059218">
      <w:bodyDiv w:val="1"/>
      <w:marLeft w:val="0"/>
      <w:marRight w:val="0"/>
      <w:marTop w:val="0"/>
      <w:marBottom w:val="0"/>
      <w:divBdr>
        <w:top w:val="none" w:sz="0" w:space="0" w:color="auto"/>
        <w:left w:val="none" w:sz="0" w:space="0" w:color="auto"/>
        <w:bottom w:val="none" w:sz="0" w:space="0" w:color="auto"/>
        <w:right w:val="none" w:sz="0" w:space="0" w:color="auto"/>
      </w:divBdr>
    </w:div>
    <w:div w:id="1261909463">
      <w:bodyDiv w:val="1"/>
      <w:marLeft w:val="0"/>
      <w:marRight w:val="0"/>
      <w:marTop w:val="0"/>
      <w:marBottom w:val="0"/>
      <w:divBdr>
        <w:top w:val="none" w:sz="0" w:space="0" w:color="auto"/>
        <w:left w:val="none" w:sz="0" w:space="0" w:color="auto"/>
        <w:bottom w:val="none" w:sz="0" w:space="0" w:color="auto"/>
        <w:right w:val="none" w:sz="0" w:space="0" w:color="auto"/>
      </w:divBdr>
      <w:divsChild>
        <w:div w:id="1090932730">
          <w:marLeft w:val="-720"/>
          <w:marRight w:val="0"/>
          <w:marTop w:val="0"/>
          <w:marBottom w:val="0"/>
          <w:divBdr>
            <w:top w:val="none" w:sz="0" w:space="0" w:color="auto"/>
            <w:left w:val="none" w:sz="0" w:space="0" w:color="auto"/>
            <w:bottom w:val="none" w:sz="0" w:space="0" w:color="auto"/>
            <w:right w:val="none" w:sz="0" w:space="0" w:color="auto"/>
          </w:divBdr>
        </w:div>
      </w:divsChild>
    </w:div>
    <w:div w:id="1280067080">
      <w:bodyDiv w:val="1"/>
      <w:marLeft w:val="0"/>
      <w:marRight w:val="0"/>
      <w:marTop w:val="0"/>
      <w:marBottom w:val="0"/>
      <w:divBdr>
        <w:top w:val="none" w:sz="0" w:space="0" w:color="auto"/>
        <w:left w:val="none" w:sz="0" w:space="0" w:color="auto"/>
        <w:bottom w:val="none" w:sz="0" w:space="0" w:color="auto"/>
        <w:right w:val="none" w:sz="0" w:space="0" w:color="auto"/>
      </w:divBdr>
    </w:div>
    <w:div w:id="1322661869">
      <w:bodyDiv w:val="1"/>
      <w:marLeft w:val="0"/>
      <w:marRight w:val="0"/>
      <w:marTop w:val="0"/>
      <w:marBottom w:val="0"/>
      <w:divBdr>
        <w:top w:val="none" w:sz="0" w:space="0" w:color="auto"/>
        <w:left w:val="none" w:sz="0" w:space="0" w:color="auto"/>
        <w:bottom w:val="none" w:sz="0" w:space="0" w:color="auto"/>
        <w:right w:val="none" w:sz="0" w:space="0" w:color="auto"/>
      </w:divBdr>
    </w:div>
    <w:div w:id="1367608328">
      <w:bodyDiv w:val="1"/>
      <w:marLeft w:val="0"/>
      <w:marRight w:val="0"/>
      <w:marTop w:val="0"/>
      <w:marBottom w:val="0"/>
      <w:divBdr>
        <w:top w:val="none" w:sz="0" w:space="0" w:color="auto"/>
        <w:left w:val="none" w:sz="0" w:space="0" w:color="auto"/>
        <w:bottom w:val="none" w:sz="0" w:space="0" w:color="auto"/>
        <w:right w:val="none" w:sz="0" w:space="0" w:color="auto"/>
      </w:divBdr>
    </w:div>
    <w:div w:id="1389525859">
      <w:bodyDiv w:val="1"/>
      <w:marLeft w:val="0"/>
      <w:marRight w:val="0"/>
      <w:marTop w:val="0"/>
      <w:marBottom w:val="0"/>
      <w:divBdr>
        <w:top w:val="none" w:sz="0" w:space="0" w:color="auto"/>
        <w:left w:val="none" w:sz="0" w:space="0" w:color="auto"/>
        <w:bottom w:val="none" w:sz="0" w:space="0" w:color="auto"/>
        <w:right w:val="none" w:sz="0" w:space="0" w:color="auto"/>
      </w:divBdr>
    </w:div>
    <w:div w:id="1425570917">
      <w:bodyDiv w:val="1"/>
      <w:marLeft w:val="0"/>
      <w:marRight w:val="0"/>
      <w:marTop w:val="0"/>
      <w:marBottom w:val="0"/>
      <w:divBdr>
        <w:top w:val="none" w:sz="0" w:space="0" w:color="auto"/>
        <w:left w:val="none" w:sz="0" w:space="0" w:color="auto"/>
        <w:bottom w:val="none" w:sz="0" w:space="0" w:color="auto"/>
        <w:right w:val="none" w:sz="0" w:space="0" w:color="auto"/>
      </w:divBdr>
      <w:divsChild>
        <w:div w:id="1130249893">
          <w:marLeft w:val="-720"/>
          <w:marRight w:val="0"/>
          <w:marTop w:val="0"/>
          <w:marBottom w:val="0"/>
          <w:divBdr>
            <w:top w:val="none" w:sz="0" w:space="0" w:color="auto"/>
            <w:left w:val="none" w:sz="0" w:space="0" w:color="auto"/>
            <w:bottom w:val="none" w:sz="0" w:space="0" w:color="auto"/>
            <w:right w:val="none" w:sz="0" w:space="0" w:color="auto"/>
          </w:divBdr>
        </w:div>
      </w:divsChild>
    </w:div>
    <w:div w:id="1478304201">
      <w:bodyDiv w:val="1"/>
      <w:marLeft w:val="0"/>
      <w:marRight w:val="0"/>
      <w:marTop w:val="0"/>
      <w:marBottom w:val="0"/>
      <w:divBdr>
        <w:top w:val="none" w:sz="0" w:space="0" w:color="auto"/>
        <w:left w:val="none" w:sz="0" w:space="0" w:color="auto"/>
        <w:bottom w:val="none" w:sz="0" w:space="0" w:color="auto"/>
        <w:right w:val="none" w:sz="0" w:space="0" w:color="auto"/>
      </w:divBdr>
    </w:div>
    <w:div w:id="1489784561">
      <w:bodyDiv w:val="1"/>
      <w:marLeft w:val="0"/>
      <w:marRight w:val="0"/>
      <w:marTop w:val="0"/>
      <w:marBottom w:val="0"/>
      <w:divBdr>
        <w:top w:val="none" w:sz="0" w:space="0" w:color="auto"/>
        <w:left w:val="none" w:sz="0" w:space="0" w:color="auto"/>
        <w:bottom w:val="none" w:sz="0" w:space="0" w:color="auto"/>
        <w:right w:val="none" w:sz="0" w:space="0" w:color="auto"/>
      </w:divBdr>
    </w:div>
    <w:div w:id="1572541843">
      <w:bodyDiv w:val="1"/>
      <w:marLeft w:val="0"/>
      <w:marRight w:val="0"/>
      <w:marTop w:val="0"/>
      <w:marBottom w:val="0"/>
      <w:divBdr>
        <w:top w:val="none" w:sz="0" w:space="0" w:color="auto"/>
        <w:left w:val="none" w:sz="0" w:space="0" w:color="auto"/>
        <w:bottom w:val="none" w:sz="0" w:space="0" w:color="auto"/>
        <w:right w:val="none" w:sz="0" w:space="0" w:color="auto"/>
      </w:divBdr>
    </w:div>
    <w:div w:id="1592276943">
      <w:bodyDiv w:val="1"/>
      <w:marLeft w:val="0"/>
      <w:marRight w:val="0"/>
      <w:marTop w:val="0"/>
      <w:marBottom w:val="0"/>
      <w:divBdr>
        <w:top w:val="none" w:sz="0" w:space="0" w:color="auto"/>
        <w:left w:val="none" w:sz="0" w:space="0" w:color="auto"/>
        <w:bottom w:val="none" w:sz="0" w:space="0" w:color="auto"/>
        <w:right w:val="none" w:sz="0" w:space="0" w:color="auto"/>
      </w:divBdr>
    </w:div>
    <w:div w:id="1689912308">
      <w:bodyDiv w:val="1"/>
      <w:marLeft w:val="0"/>
      <w:marRight w:val="0"/>
      <w:marTop w:val="0"/>
      <w:marBottom w:val="0"/>
      <w:divBdr>
        <w:top w:val="none" w:sz="0" w:space="0" w:color="auto"/>
        <w:left w:val="none" w:sz="0" w:space="0" w:color="auto"/>
        <w:bottom w:val="none" w:sz="0" w:space="0" w:color="auto"/>
        <w:right w:val="none" w:sz="0" w:space="0" w:color="auto"/>
      </w:divBdr>
    </w:div>
    <w:div w:id="1715351112">
      <w:bodyDiv w:val="1"/>
      <w:marLeft w:val="0"/>
      <w:marRight w:val="0"/>
      <w:marTop w:val="0"/>
      <w:marBottom w:val="0"/>
      <w:divBdr>
        <w:top w:val="none" w:sz="0" w:space="0" w:color="auto"/>
        <w:left w:val="none" w:sz="0" w:space="0" w:color="auto"/>
        <w:bottom w:val="none" w:sz="0" w:space="0" w:color="auto"/>
        <w:right w:val="none" w:sz="0" w:space="0" w:color="auto"/>
      </w:divBdr>
      <w:divsChild>
        <w:div w:id="1660502624">
          <w:marLeft w:val="0"/>
          <w:marRight w:val="0"/>
          <w:marTop w:val="0"/>
          <w:marBottom w:val="0"/>
          <w:divBdr>
            <w:top w:val="none" w:sz="0" w:space="0" w:color="auto"/>
            <w:left w:val="none" w:sz="0" w:space="0" w:color="auto"/>
            <w:bottom w:val="none" w:sz="0" w:space="0" w:color="auto"/>
            <w:right w:val="none" w:sz="0" w:space="0" w:color="auto"/>
          </w:divBdr>
          <w:divsChild>
            <w:div w:id="1119950335">
              <w:marLeft w:val="0"/>
              <w:marRight w:val="0"/>
              <w:marTop w:val="0"/>
              <w:marBottom w:val="0"/>
              <w:divBdr>
                <w:top w:val="none" w:sz="0" w:space="0" w:color="auto"/>
                <w:left w:val="none" w:sz="0" w:space="0" w:color="auto"/>
                <w:bottom w:val="none" w:sz="0" w:space="0" w:color="auto"/>
                <w:right w:val="none" w:sz="0" w:space="0" w:color="auto"/>
              </w:divBdr>
              <w:divsChild>
                <w:div w:id="760954386">
                  <w:marLeft w:val="0"/>
                  <w:marRight w:val="0"/>
                  <w:marTop w:val="0"/>
                  <w:marBottom w:val="0"/>
                  <w:divBdr>
                    <w:top w:val="none" w:sz="0" w:space="0" w:color="auto"/>
                    <w:left w:val="none" w:sz="0" w:space="0" w:color="auto"/>
                    <w:bottom w:val="none" w:sz="0" w:space="0" w:color="auto"/>
                    <w:right w:val="none" w:sz="0" w:space="0" w:color="auto"/>
                  </w:divBdr>
                  <w:divsChild>
                    <w:div w:id="4532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03264">
          <w:marLeft w:val="0"/>
          <w:marRight w:val="0"/>
          <w:marTop w:val="0"/>
          <w:marBottom w:val="0"/>
          <w:divBdr>
            <w:top w:val="none" w:sz="0" w:space="0" w:color="auto"/>
            <w:left w:val="none" w:sz="0" w:space="0" w:color="auto"/>
            <w:bottom w:val="none" w:sz="0" w:space="0" w:color="auto"/>
            <w:right w:val="none" w:sz="0" w:space="0" w:color="auto"/>
          </w:divBdr>
          <w:divsChild>
            <w:div w:id="1626307308">
              <w:marLeft w:val="0"/>
              <w:marRight w:val="0"/>
              <w:marTop w:val="0"/>
              <w:marBottom w:val="0"/>
              <w:divBdr>
                <w:top w:val="none" w:sz="0" w:space="0" w:color="auto"/>
                <w:left w:val="none" w:sz="0" w:space="0" w:color="auto"/>
                <w:bottom w:val="none" w:sz="0" w:space="0" w:color="auto"/>
                <w:right w:val="none" w:sz="0" w:space="0" w:color="auto"/>
              </w:divBdr>
              <w:divsChild>
                <w:div w:id="1217165566">
                  <w:marLeft w:val="0"/>
                  <w:marRight w:val="0"/>
                  <w:marTop w:val="0"/>
                  <w:marBottom w:val="0"/>
                  <w:divBdr>
                    <w:top w:val="none" w:sz="0" w:space="0" w:color="auto"/>
                    <w:left w:val="none" w:sz="0" w:space="0" w:color="auto"/>
                    <w:bottom w:val="none" w:sz="0" w:space="0" w:color="auto"/>
                    <w:right w:val="none" w:sz="0" w:space="0" w:color="auto"/>
                  </w:divBdr>
                  <w:divsChild>
                    <w:div w:id="212684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143306">
      <w:bodyDiv w:val="1"/>
      <w:marLeft w:val="0"/>
      <w:marRight w:val="0"/>
      <w:marTop w:val="0"/>
      <w:marBottom w:val="0"/>
      <w:divBdr>
        <w:top w:val="none" w:sz="0" w:space="0" w:color="auto"/>
        <w:left w:val="none" w:sz="0" w:space="0" w:color="auto"/>
        <w:bottom w:val="none" w:sz="0" w:space="0" w:color="auto"/>
        <w:right w:val="none" w:sz="0" w:space="0" w:color="auto"/>
      </w:divBdr>
    </w:div>
    <w:div w:id="1847402745">
      <w:bodyDiv w:val="1"/>
      <w:marLeft w:val="0"/>
      <w:marRight w:val="0"/>
      <w:marTop w:val="0"/>
      <w:marBottom w:val="0"/>
      <w:divBdr>
        <w:top w:val="none" w:sz="0" w:space="0" w:color="auto"/>
        <w:left w:val="none" w:sz="0" w:space="0" w:color="auto"/>
        <w:bottom w:val="none" w:sz="0" w:space="0" w:color="auto"/>
        <w:right w:val="none" w:sz="0" w:space="0" w:color="auto"/>
      </w:divBdr>
    </w:div>
    <w:div w:id="2006199604">
      <w:bodyDiv w:val="1"/>
      <w:marLeft w:val="0"/>
      <w:marRight w:val="0"/>
      <w:marTop w:val="0"/>
      <w:marBottom w:val="0"/>
      <w:divBdr>
        <w:top w:val="none" w:sz="0" w:space="0" w:color="auto"/>
        <w:left w:val="none" w:sz="0" w:space="0" w:color="auto"/>
        <w:bottom w:val="none" w:sz="0" w:space="0" w:color="auto"/>
        <w:right w:val="none" w:sz="0" w:space="0" w:color="auto"/>
      </w:divBdr>
    </w:div>
    <w:div w:id="2030065826">
      <w:bodyDiv w:val="1"/>
      <w:marLeft w:val="0"/>
      <w:marRight w:val="0"/>
      <w:marTop w:val="0"/>
      <w:marBottom w:val="0"/>
      <w:divBdr>
        <w:top w:val="none" w:sz="0" w:space="0" w:color="auto"/>
        <w:left w:val="none" w:sz="0" w:space="0" w:color="auto"/>
        <w:bottom w:val="none" w:sz="0" w:space="0" w:color="auto"/>
        <w:right w:val="none" w:sz="0" w:space="0" w:color="auto"/>
      </w:divBdr>
      <w:divsChild>
        <w:div w:id="1536192156">
          <w:marLeft w:val="-720"/>
          <w:marRight w:val="0"/>
          <w:marTop w:val="0"/>
          <w:marBottom w:val="0"/>
          <w:divBdr>
            <w:top w:val="none" w:sz="0" w:space="0" w:color="auto"/>
            <w:left w:val="none" w:sz="0" w:space="0" w:color="auto"/>
            <w:bottom w:val="none" w:sz="0" w:space="0" w:color="auto"/>
            <w:right w:val="none" w:sz="0" w:space="0" w:color="auto"/>
          </w:divBdr>
        </w:div>
      </w:divsChild>
    </w:div>
    <w:div w:id="2119984184">
      <w:bodyDiv w:val="1"/>
      <w:marLeft w:val="0"/>
      <w:marRight w:val="0"/>
      <w:marTop w:val="0"/>
      <w:marBottom w:val="0"/>
      <w:divBdr>
        <w:top w:val="none" w:sz="0" w:space="0" w:color="auto"/>
        <w:left w:val="none" w:sz="0" w:space="0" w:color="auto"/>
        <w:bottom w:val="none" w:sz="0" w:space="0" w:color="auto"/>
        <w:right w:val="none" w:sz="0" w:space="0" w:color="auto"/>
      </w:divBdr>
      <w:divsChild>
        <w:div w:id="890310573">
          <w:marLeft w:val="0"/>
          <w:marRight w:val="0"/>
          <w:marTop w:val="0"/>
          <w:marBottom w:val="0"/>
          <w:divBdr>
            <w:top w:val="none" w:sz="0" w:space="0" w:color="auto"/>
            <w:left w:val="none" w:sz="0" w:space="0" w:color="auto"/>
            <w:bottom w:val="none" w:sz="0" w:space="0" w:color="auto"/>
            <w:right w:val="none" w:sz="0" w:space="0" w:color="auto"/>
          </w:divBdr>
          <w:divsChild>
            <w:div w:id="1732731505">
              <w:marLeft w:val="0"/>
              <w:marRight w:val="0"/>
              <w:marTop w:val="0"/>
              <w:marBottom w:val="0"/>
              <w:divBdr>
                <w:top w:val="none" w:sz="0" w:space="0" w:color="auto"/>
                <w:left w:val="none" w:sz="0" w:space="0" w:color="auto"/>
                <w:bottom w:val="none" w:sz="0" w:space="0" w:color="auto"/>
                <w:right w:val="none" w:sz="0" w:space="0" w:color="auto"/>
              </w:divBdr>
              <w:divsChild>
                <w:div w:id="544216565">
                  <w:marLeft w:val="0"/>
                  <w:marRight w:val="0"/>
                  <w:marTop w:val="0"/>
                  <w:marBottom w:val="0"/>
                  <w:divBdr>
                    <w:top w:val="none" w:sz="0" w:space="0" w:color="auto"/>
                    <w:left w:val="none" w:sz="0" w:space="0" w:color="auto"/>
                    <w:bottom w:val="none" w:sz="0" w:space="0" w:color="auto"/>
                    <w:right w:val="none" w:sz="0" w:space="0" w:color="auto"/>
                  </w:divBdr>
                  <w:divsChild>
                    <w:div w:id="778766564">
                      <w:marLeft w:val="0"/>
                      <w:marRight w:val="0"/>
                      <w:marTop w:val="0"/>
                      <w:marBottom w:val="0"/>
                      <w:divBdr>
                        <w:top w:val="none" w:sz="0" w:space="0" w:color="auto"/>
                        <w:left w:val="none" w:sz="0" w:space="0" w:color="auto"/>
                        <w:bottom w:val="none" w:sz="0" w:space="0" w:color="auto"/>
                        <w:right w:val="none" w:sz="0" w:space="0" w:color="auto"/>
                      </w:divBdr>
                      <w:divsChild>
                        <w:div w:id="2060394156">
                          <w:marLeft w:val="0"/>
                          <w:marRight w:val="0"/>
                          <w:marTop w:val="0"/>
                          <w:marBottom w:val="0"/>
                          <w:divBdr>
                            <w:top w:val="none" w:sz="0" w:space="0" w:color="auto"/>
                            <w:left w:val="none" w:sz="0" w:space="0" w:color="auto"/>
                            <w:bottom w:val="none" w:sz="0" w:space="0" w:color="auto"/>
                            <w:right w:val="none" w:sz="0" w:space="0" w:color="auto"/>
                          </w:divBdr>
                          <w:divsChild>
                            <w:div w:id="12887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95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doi.org/10.1016/j.artmed.2022.102276" TargetMode="External"/><Relationship Id="rId26" Type="http://schemas.openxmlformats.org/officeDocument/2006/relationships/hyperlink" Target="https://doi.org/10.1097/00000658-200210000-00008" TargetMode="External"/><Relationship Id="rId3" Type="http://schemas.openxmlformats.org/officeDocument/2006/relationships/styles" Target="styles.xml"/><Relationship Id="rId21" Type="http://schemas.openxmlformats.org/officeDocument/2006/relationships/hyperlink" Target="https://doi.org/10.1080/0144929X.2020.1788162"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webp"/><Relationship Id="rId25" Type="http://schemas.openxmlformats.org/officeDocument/2006/relationships/hyperlink" Target="https://doi.org/10.1016/j.cexr.2024.100083"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yperlink" Target="https://www.openai.com/blog/ai-healthcare" TargetMode="External"/><Relationship Id="rId29" Type="http://schemas.openxmlformats.org/officeDocument/2006/relationships/hyperlink" Target="https://doi.org/10.3390/biomimetics80806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preprints.jmir.org/preprint/40541"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doi.org/10.1007/s10055-023-00912-x" TargetMode="External"/><Relationship Id="rId28" Type="http://schemas.openxmlformats.org/officeDocument/2006/relationships/hyperlink" Target="https://arborxr.com/blog/virtual-reality-surgery-training-advancements-and-benefits/" TargetMode="External"/><Relationship Id="rId10" Type="http://schemas.openxmlformats.org/officeDocument/2006/relationships/header" Target="header2.xml"/><Relationship Id="rId19" Type="http://schemas.openxmlformats.org/officeDocument/2006/relationships/hyperlink" Target="https://commons.wikimedia.org/w/index.php?curid=5207301"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s://www.vrs.org.uk/virtual-reality/history.html" TargetMode="External"/><Relationship Id="rId27" Type="http://schemas.openxmlformats.org/officeDocument/2006/relationships/hyperlink" Target="https://doi.org/10.3390/surgeries4040061" TargetMode="External"/><Relationship Id="rId30" Type="http://schemas.openxmlformats.org/officeDocument/2006/relationships/footer" Target="footer5.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7EE82-FCE3-46C0-ACBD-9622759F8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4077</Words>
  <Characters>23244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ElieBook</dc:creator>
  <cp:keywords/>
  <dc:description/>
  <cp:lastModifiedBy>ENGR SHO</cp:lastModifiedBy>
  <cp:revision>2</cp:revision>
  <dcterms:created xsi:type="dcterms:W3CDTF">2025-03-16T12:02:00Z</dcterms:created>
  <dcterms:modified xsi:type="dcterms:W3CDTF">2025-03-16T12:02:00Z</dcterms:modified>
</cp:coreProperties>
</file>